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 w:hint="eastAsia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0A185A" w:rsidP="000A185A">
      <w:pPr>
        <w:ind w:firstLine="420"/>
        <w:rPr>
          <w:rStyle w:val="a7"/>
          <w:rFonts w:asciiTheme="minorEastAsia" w:hAnsiTheme="minorEastAsia" w:cs="Arial" w:hint="eastAsia"/>
          <w:u w:val="none"/>
        </w:rPr>
      </w:pPr>
      <w:hyperlink r:id="rId9" w:history="1">
        <w:r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 w:hint="eastAsia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744CA4" w:rsidP="006A4F52">
      <w:pPr>
        <w:ind w:firstLine="420"/>
        <w:rPr>
          <w:rStyle w:val="a7"/>
          <w:rFonts w:asciiTheme="minorEastAsia" w:hAnsiTheme="minorEastAsia" w:cs="Arial" w:hint="eastAsia"/>
          <w:u w:val="none"/>
        </w:rPr>
      </w:pPr>
      <w:hyperlink r:id="rId10" w:history="1">
        <w:r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 w:hint="eastAsia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1" w:name="_GoBack" w:colFirst="0" w:colLast="0"/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bookmarkEnd w:id="1"/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E67B9F">
        <w:tc>
          <w:tcPr>
            <w:tcW w:w="1951" w:type="dxa"/>
          </w:tcPr>
          <w:p w14:paraId="4715FCC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E67B9F">
        <w:tc>
          <w:tcPr>
            <w:tcW w:w="1951" w:type="dxa"/>
          </w:tcPr>
          <w:p w14:paraId="480BD76F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E67B9F">
        <w:tc>
          <w:tcPr>
            <w:tcW w:w="1951" w:type="dxa"/>
          </w:tcPr>
          <w:p w14:paraId="41854785" w14:textId="0818DC4B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E67B9F">
        <w:tc>
          <w:tcPr>
            <w:tcW w:w="1951" w:type="dxa"/>
          </w:tcPr>
          <w:p w14:paraId="44FBEFBA" w14:textId="0780F054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E67B9F">
        <w:tc>
          <w:tcPr>
            <w:tcW w:w="1951" w:type="dxa"/>
          </w:tcPr>
          <w:p w14:paraId="4508A7A3" w14:textId="77777777" w:rsidR="00F73DC5" w:rsidRPr="001D5D1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E67B9F">
        <w:tc>
          <w:tcPr>
            <w:tcW w:w="1951" w:type="dxa"/>
          </w:tcPr>
          <w:p w14:paraId="6908EB62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E67B9F">
        <w:tc>
          <w:tcPr>
            <w:tcW w:w="1951" w:type="dxa"/>
          </w:tcPr>
          <w:p w14:paraId="5E26C61A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E67B9F">
        <w:tc>
          <w:tcPr>
            <w:tcW w:w="1951" w:type="dxa"/>
          </w:tcPr>
          <w:p w14:paraId="301BF491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E67B9F">
        <w:tc>
          <w:tcPr>
            <w:tcW w:w="1951" w:type="dxa"/>
          </w:tcPr>
          <w:p w14:paraId="05A38955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E67B9F">
        <w:tc>
          <w:tcPr>
            <w:tcW w:w="1951" w:type="dxa"/>
          </w:tcPr>
          <w:p w14:paraId="1E546F6C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E67B9F">
        <w:tc>
          <w:tcPr>
            <w:tcW w:w="1951" w:type="dxa"/>
          </w:tcPr>
          <w:p w14:paraId="13B10537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E67B9F">
        <w:tc>
          <w:tcPr>
            <w:tcW w:w="1951" w:type="dxa"/>
          </w:tcPr>
          <w:p w14:paraId="3C7E06CD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E67B9F">
        <w:tc>
          <w:tcPr>
            <w:tcW w:w="1951" w:type="dxa"/>
          </w:tcPr>
          <w:p w14:paraId="0007FFD6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E67B9F">
        <w:tc>
          <w:tcPr>
            <w:tcW w:w="1951" w:type="dxa"/>
          </w:tcPr>
          <w:p w14:paraId="7A896019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E67B9F">
        <w:tc>
          <w:tcPr>
            <w:tcW w:w="1951" w:type="dxa"/>
          </w:tcPr>
          <w:p w14:paraId="1ACB55BB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E67B9F">
        <w:tc>
          <w:tcPr>
            <w:tcW w:w="1951" w:type="dxa"/>
          </w:tcPr>
          <w:p w14:paraId="08E5D8B8" w14:textId="77777777" w:rsidR="00B44FC0" w:rsidRPr="00C41A46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D4972" w14:textId="77777777" w:rsidR="008D47BD" w:rsidRDefault="008D47BD" w:rsidP="00B5706C">
      <w:r>
        <w:separator/>
      </w:r>
    </w:p>
  </w:endnote>
  <w:endnote w:type="continuationSeparator" w:id="0">
    <w:p w14:paraId="52ECA3D7" w14:textId="77777777" w:rsidR="008D47BD" w:rsidRDefault="008D47BD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5E76C" w14:textId="77777777" w:rsidR="008D47BD" w:rsidRDefault="008D47BD" w:rsidP="00B5706C">
      <w:r>
        <w:separator/>
      </w:r>
    </w:p>
  </w:footnote>
  <w:footnote w:type="continuationSeparator" w:id="0">
    <w:p w14:paraId="0C3CAF06" w14:textId="77777777" w:rsidR="008D47BD" w:rsidRDefault="008D47BD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E67B9F" w:rsidRDefault="00E67B9F" w:rsidP="006D393A">
    <w:pPr>
      <w:pStyle w:val="a8"/>
      <w:jc w:val="left"/>
      <w:rPr>
        <w:noProof/>
      </w:rPr>
    </w:pPr>
  </w:p>
  <w:p w14:paraId="31E836F8" w14:textId="77777777" w:rsidR="00E67B9F" w:rsidRPr="005D6C93" w:rsidRDefault="00E67B9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8403-5B47-43DF-85F9-FC908FE3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Pages>8</Pages>
  <Words>666</Words>
  <Characters>3800</Characters>
  <Application>Microsoft Office Word</Application>
  <DocSecurity>0</DocSecurity>
  <Lines>31</Lines>
  <Paragraphs>8</Paragraphs>
  <ScaleCrop>false</ScaleCrop>
  <Company>china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1994</cp:revision>
  <cp:lastPrinted>2017-03-13T07:01:00Z</cp:lastPrinted>
  <dcterms:created xsi:type="dcterms:W3CDTF">2017-05-23T05:02:00Z</dcterms:created>
  <dcterms:modified xsi:type="dcterms:W3CDTF">2017-07-22T13:05:00Z</dcterms:modified>
</cp:coreProperties>
</file>