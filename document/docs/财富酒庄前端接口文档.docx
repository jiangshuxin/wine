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376FC9" w14:textId="77777777" w:rsidR="00C455F8" w:rsidRPr="00FE792B" w:rsidRDefault="00497DC8" w:rsidP="00AF73CE">
      <w:pPr>
        <w:pStyle w:val="1"/>
        <w:jc w:val="center"/>
        <w:rPr>
          <w:rFonts w:ascii="微软雅黑" w:eastAsia="微软雅黑" w:hAnsi="微软雅黑"/>
        </w:rPr>
      </w:pPr>
      <w:r w:rsidRPr="00FE792B">
        <w:rPr>
          <w:rFonts w:ascii="微软雅黑" w:eastAsia="微软雅黑" w:hAnsi="微软雅黑" w:hint="eastAsia"/>
        </w:rPr>
        <w:t>财务酒庄前端接口文档</w:t>
      </w:r>
      <w:bookmarkStart w:id="0" w:name="_1.2.3__数字签名"/>
      <w:bookmarkEnd w:id="0"/>
    </w:p>
    <w:p w14:paraId="7F120654" w14:textId="395901FF" w:rsidR="00884D40" w:rsidRPr="00B83B83" w:rsidRDefault="00884D40" w:rsidP="008909AF">
      <w:pPr>
        <w:pStyle w:val="2"/>
        <w:rPr>
          <w:rFonts w:ascii="微软雅黑" w:eastAsia="微软雅黑" w:hAnsi="微软雅黑" w:hint="eastAsia"/>
          <w:color w:val="FF0000"/>
          <w:sz w:val="28"/>
          <w:szCs w:val="28"/>
          <w:u w:val="single"/>
        </w:rPr>
      </w:pPr>
      <w:ins w:id="1" w:author="shuxin jiang" w:date="2017-07-11T22:51:00Z">
        <w:r w:rsidRPr="00B83B83">
          <w:rPr>
            <w:rFonts w:ascii="微软雅黑" w:eastAsia="微软雅黑" w:hAnsi="微软雅黑" w:hint="eastAsia"/>
            <w:color w:val="FF0000"/>
            <w:sz w:val="28"/>
            <w:szCs w:val="28"/>
            <w:u w:val="single"/>
          </w:rPr>
          <w:t>接口</w:t>
        </w:r>
        <w:proofErr w:type="spellStart"/>
        <w:r w:rsidRPr="00B83B83">
          <w:rPr>
            <w:rFonts w:ascii="微软雅黑" w:eastAsia="微软雅黑" w:hAnsi="微软雅黑" w:hint="eastAsia"/>
            <w:color w:val="FF0000"/>
            <w:sz w:val="28"/>
            <w:szCs w:val="28"/>
            <w:u w:val="single"/>
          </w:rPr>
          <w:t>uri</w:t>
        </w:r>
        <w:proofErr w:type="spellEnd"/>
        <w:r w:rsidRPr="00B83B83">
          <w:rPr>
            <w:rFonts w:ascii="微软雅黑" w:eastAsia="微软雅黑" w:hAnsi="微软雅黑" w:hint="eastAsia"/>
            <w:color w:val="FF0000"/>
            <w:sz w:val="28"/>
            <w:szCs w:val="28"/>
            <w:u w:val="single"/>
          </w:rPr>
          <w:t>前缀</w:t>
        </w:r>
      </w:ins>
      <w:ins w:id="2" w:author="shuxin jiang" w:date="2017-07-11T22:52:00Z">
        <w:r w:rsidRPr="00B83B83">
          <w:rPr>
            <w:rFonts w:ascii="微软雅黑" w:eastAsia="微软雅黑" w:hAnsi="微软雅黑"/>
            <w:color w:val="FF0000"/>
            <w:sz w:val="28"/>
            <w:szCs w:val="28"/>
            <w:u w:val="single"/>
          </w:rPr>
          <w:t>/</w:t>
        </w:r>
        <w:proofErr w:type="spellStart"/>
        <w:r w:rsidRPr="00B83B83">
          <w:rPr>
            <w:rFonts w:ascii="微软雅黑" w:eastAsia="微软雅黑" w:hAnsi="微软雅黑"/>
            <w:color w:val="FF0000"/>
            <w:sz w:val="28"/>
            <w:szCs w:val="28"/>
            <w:u w:val="single"/>
          </w:rPr>
          <w:t>api</w:t>
        </w:r>
        <w:proofErr w:type="spellEnd"/>
        <w:r w:rsidRPr="00B83B83">
          <w:rPr>
            <w:rFonts w:ascii="微软雅黑" w:eastAsia="微软雅黑" w:hAnsi="微软雅黑"/>
            <w:color w:val="FF0000"/>
            <w:sz w:val="28"/>
            <w:szCs w:val="28"/>
            <w:u w:val="single"/>
          </w:rPr>
          <w:t>/front</w:t>
        </w:r>
        <w:r w:rsidRPr="00B83B83">
          <w:rPr>
            <w:rFonts w:ascii="微软雅黑" w:eastAsia="微软雅黑" w:hAnsi="微软雅黑" w:hint="eastAsia"/>
            <w:color w:val="FF0000"/>
            <w:sz w:val="28"/>
            <w:szCs w:val="28"/>
            <w:u w:val="single"/>
          </w:rPr>
          <w:t>/</w:t>
        </w:r>
      </w:ins>
      <w:r w:rsidR="00AA49F1" w:rsidRPr="00B83B83">
        <w:rPr>
          <w:rFonts w:ascii="微软雅黑" w:eastAsia="微软雅黑" w:hAnsi="微软雅黑" w:hint="eastAsia"/>
          <w:color w:val="FF0000"/>
          <w:sz w:val="28"/>
          <w:szCs w:val="28"/>
          <w:u w:val="single"/>
        </w:rPr>
        <w:t>接口名/参数1的值/参数2的值/</w:t>
      </w:r>
      <w:r w:rsidR="00AA49F1" w:rsidRPr="00B83B83">
        <w:rPr>
          <w:rFonts w:ascii="微软雅黑" w:eastAsia="微软雅黑" w:hAnsi="微软雅黑"/>
          <w:color w:val="FF0000"/>
          <w:sz w:val="28"/>
          <w:szCs w:val="28"/>
          <w:u w:val="single"/>
        </w:rPr>
        <w:t>…</w:t>
      </w:r>
    </w:p>
    <w:p w14:paraId="4FE48FF8" w14:textId="1FB9B88A" w:rsidR="00C42558" w:rsidRPr="00B83B83" w:rsidRDefault="00C42558" w:rsidP="00C42558">
      <w:pPr>
        <w:rPr>
          <w:ins w:id="3" w:author="shuxin jiang" w:date="2017-07-11T22:51:00Z"/>
          <w:color w:val="FF0000"/>
          <w:u w:val="single"/>
        </w:rPr>
      </w:pPr>
      <w:r w:rsidRPr="00B83B83">
        <w:rPr>
          <w:color w:val="FF0000"/>
          <w:u w:val="single"/>
        </w:rPr>
        <w:t>http://127.0.0.1:8080/wine/api/front/getBanners/M0001/</w:t>
      </w:r>
      <w:bookmarkStart w:id="4" w:name="_GoBack"/>
      <w:bookmarkEnd w:id="4"/>
    </w:p>
    <w:p w14:paraId="55C84B42" w14:textId="77777777" w:rsidR="00830BB0" w:rsidRPr="009C6823" w:rsidRDefault="00AF73CE" w:rsidP="008909AF">
      <w:pPr>
        <w:pStyle w:val="2"/>
        <w:rPr>
          <w:rFonts w:ascii="微软雅黑" w:eastAsia="微软雅黑" w:hAnsi="微软雅黑"/>
          <w:b w:val="0"/>
        </w:rPr>
      </w:pPr>
      <w:r w:rsidRPr="00AD76C9">
        <w:rPr>
          <w:rFonts w:ascii="微软雅黑" w:eastAsia="微软雅黑" w:hAnsi="微软雅黑" w:hint="eastAsia"/>
        </w:rPr>
        <w:t>1</w:t>
      </w:r>
      <w:r w:rsidR="000E6407" w:rsidRPr="009C6823">
        <w:rPr>
          <w:rFonts w:ascii="微软雅黑" w:eastAsia="微软雅黑" w:hAnsi="微软雅黑" w:hint="eastAsia"/>
          <w:b w:val="0"/>
        </w:rPr>
        <w:t xml:space="preserve">  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首页Banner</w:t>
      </w:r>
      <w:r w:rsidR="00B340F9">
        <w:rPr>
          <w:rStyle w:val="2Char"/>
          <w:rFonts w:ascii="微软雅黑" w:eastAsia="微软雅黑" w:hAnsi="微软雅黑" w:hint="eastAsia"/>
          <w:b/>
        </w:rPr>
        <w:t>列表</w:t>
      </w:r>
      <w:r w:rsidR="009D7AD0" w:rsidRPr="009C6823">
        <w:rPr>
          <w:rStyle w:val="2Char"/>
          <w:rFonts w:ascii="微软雅黑" w:eastAsia="微软雅黑" w:hAnsi="微软雅黑" w:hint="eastAsia"/>
          <w:b/>
        </w:rPr>
        <w:t>获取</w:t>
      </w:r>
    </w:p>
    <w:p w14:paraId="7FFC09A0" w14:textId="20B772E5" w:rsidR="00746A7E" w:rsidRPr="00D7558D" w:rsidRDefault="00AA49F1" w:rsidP="00D7558D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</w:t>
      </w:r>
      <w:r w:rsidR="00830BB0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  <w:proofErr w:type="spellStart"/>
      <w:proofErr w:type="gramStart"/>
      <w:r w:rsidR="00746A7E" w:rsidRPr="00D7558D">
        <w:rPr>
          <w:rFonts w:ascii="微软雅黑" w:eastAsia="微软雅黑" w:hAnsi="微软雅黑" w:hint="eastAsia"/>
          <w:b/>
          <w:sz w:val="18"/>
          <w:szCs w:val="18"/>
        </w:rPr>
        <w:t>getBanner</w:t>
      </w:r>
      <w:r w:rsidR="00F84532" w:rsidRPr="00D7558D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030A397D" w14:textId="77777777" w:rsidR="006B7877" w:rsidRPr="00D7558D" w:rsidRDefault="000E6407" w:rsidP="00D7558D">
      <w:pPr>
        <w:rPr>
          <w:rFonts w:ascii="微软雅黑" w:eastAsia="微软雅黑" w:hAnsi="微软雅黑"/>
          <w:b/>
          <w:sz w:val="18"/>
          <w:szCs w:val="18"/>
        </w:rPr>
      </w:pPr>
      <w:r w:rsidRPr="00D7558D">
        <w:rPr>
          <w:rFonts w:ascii="微软雅黑" w:eastAsia="微软雅黑" w:hAnsi="微软雅黑" w:hint="eastAsia"/>
          <w:b/>
          <w:sz w:val="18"/>
          <w:szCs w:val="18"/>
        </w:rPr>
        <w:t>请求参数</w:t>
      </w:r>
      <w:r w:rsidR="00F259D7" w:rsidRPr="00D7558D">
        <w:rPr>
          <w:rFonts w:ascii="微软雅黑" w:eastAsia="微软雅黑" w:hAnsi="微软雅黑" w:hint="eastAsia"/>
          <w:b/>
          <w:sz w:val="18"/>
          <w:szCs w:val="18"/>
        </w:rPr>
        <w:t>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60DE8" w:rsidRPr="00FE792B" w14:paraId="761C2951" w14:textId="77777777" w:rsidTr="00B52F5E">
        <w:tc>
          <w:tcPr>
            <w:tcW w:w="1951" w:type="dxa"/>
            <w:shd w:val="solid" w:color="95B3D7" w:themeColor="accent1" w:themeTint="99" w:fill="auto"/>
          </w:tcPr>
          <w:p w14:paraId="3A4C155A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3DBE63B" w14:textId="77777777" w:rsidR="00F60DE8" w:rsidRPr="00FE792B" w:rsidRDefault="00F60DE8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60DE8" w:rsidRPr="00FE792B" w14:paraId="5E863C6D" w14:textId="77777777" w:rsidTr="00B52F5E">
        <w:tc>
          <w:tcPr>
            <w:tcW w:w="1951" w:type="dxa"/>
          </w:tcPr>
          <w:p w14:paraId="3169F7FF" w14:textId="77777777" w:rsidR="00F60DE8" w:rsidRPr="00FE792B" w:rsidRDefault="00F60DE8" w:rsidP="00AD3ED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495BB6F2" w14:textId="77777777" w:rsidR="00F60DE8" w:rsidRPr="00FE792B" w:rsidRDefault="00F60DE8" w:rsidP="005D03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5EC90B9F" w14:textId="77777777" w:rsidR="000E6407" w:rsidRPr="00FE792B" w:rsidRDefault="000E6407" w:rsidP="000E64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</w:t>
      </w:r>
      <w:r w:rsidR="00333C57" w:rsidRPr="00FE792B">
        <w:rPr>
          <w:rFonts w:ascii="微软雅黑" w:eastAsia="微软雅黑" w:hAnsi="微软雅黑" w:hint="eastAsia"/>
          <w:b/>
          <w:sz w:val="18"/>
          <w:szCs w:val="18"/>
        </w:rPr>
        <w:t>参数</w:t>
      </w:r>
      <w:r w:rsidR="00F259D7" w:rsidRPr="00FE792B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B31946">
        <w:rPr>
          <w:rFonts w:ascii="微软雅黑" w:eastAsia="微软雅黑" w:hAnsi="微软雅黑" w:hint="eastAsia"/>
          <w:b/>
          <w:sz w:val="18"/>
          <w:szCs w:val="18"/>
        </w:rPr>
        <w:t>List&lt;Banner&gt;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77AB" w:rsidRPr="00FE792B" w14:paraId="7A3D5095" w14:textId="77777777" w:rsidTr="00B52F5E">
        <w:tc>
          <w:tcPr>
            <w:tcW w:w="1951" w:type="dxa"/>
            <w:shd w:val="solid" w:color="95B3D7" w:themeColor="accent1" w:themeTint="99" w:fill="auto"/>
          </w:tcPr>
          <w:p w14:paraId="61CFAD6C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73D0031" w14:textId="77777777" w:rsidR="003F77AB" w:rsidRPr="00FE792B" w:rsidRDefault="003F77AB" w:rsidP="00EF4EDA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77AB" w:rsidRPr="00FE792B" w14:paraId="7473976A" w14:textId="77777777" w:rsidTr="00B52F5E">
        <w:tc>
          <w:tcPr>
            <w:tcW w:w="1951" w:type="dxa"/>
          </w:tcPr>
          <w:p w14:paraId="1D495CD7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227B6F8F" w14:textId="77777777" w:rsidR="003F77AB" w:rsidRPr="00FE792B" w:rsidRDefault="003F77AB" w:rsidP="0040555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Banner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图片URL</w:t>
            </w:r>
          </w:p>
        </w:tc>
      </w:tr>
      <w:tr w:rsidR="003F77AB" w:rsidRPr="00FE792B" w14:paraId="6573D84A" w14:textId="77777777" w:rsidTr="00B52F5E">
        <w:tc>
          <w:tcPr>
            <w:tcW w:w="1951" w:type="dxa"/>
          </w:tcPr>
          <w:p w14:paraId="1184AEE1" w14:textId="77777777" w:rsidR="003F77AB" w:rsidRPr="00FE792B" w:rsidRDefault="003F77AB" w:rsidP="007837D6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2A359A79" w14:textId="77777777" w:rsidR="003F77AB" w:rsidRPr="00FE792B" w:rsidRDefault="005F5D8D" w:rsidP="001E37D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 w:rsidR="003F77AB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F77AB"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点击Banner后跳转到该商品的详情页</w:t>
            </w:r>
          </w:p>
        </w:tc>
      </w:tr>
    </w:tbl>
    <w:p w14:paraId="283D81E6" w14:textId="4E5D8235" w:rsidR="00605807" w:rsidRPr="009C6823" w:rsidRDefault="00BA41F3" w:rsidP="00605807">
      <w:pPr>
        <w:pStyle w:val="2"/>
        <w:rPr>
          <w:rFonts w:ascii="微软雅黑" w:eastAsia="微软雅黑" w:hAnsi="微软雅黑"/>
        </w:rPr>
      </w:pPr>
      <w:r w:rsidRPr="009C6823">
        <w:rPr>
          <w:rFonts w:ascii="微软雅黑" w:eastAsia="微软雅黑" w:hAnsi="微软雅黑" w:hint="eastAsia"/>
        </w:rPr>
        <w:t>2</w:t>
      </w:r>
      <w:r w:rsidR="00605807" w:rsidRPr="009C6823">
        <w:rPr>
          <w:rFonts w:ascii="微软雅黑" w:eastAsia="微软雅黑" w:hAnsi="微软雅黑" w:hint="eastAsia"/>
        </w:rPr>
        <w:t xml:space="preserve">  </w:t>
      </w:r>
      <w:r w:rsidR="00E52949" w:rsidRPr="009C6823">
        <w:rPr>
          <w:rFonts w:ascii="微软雅黑" w:eastAsia="微软雅黑" w:hAnsi="微软雅黑" w:hint="eastAsia"/>
        </w:rPr>
        <w:t>发现</w:t>
      </w:r>
      <w:r w:rsidR="00FD74EA">
        <w:rPr>
          <w:rFonts w:ascii="微软雅黑" w:eastAsia="微软雅黑" w:hAnsi="微软雅黑" w:hint="eastAsia"/>
        </w:rPr>
        <w:t>/</w:t>
      </w:r>
      <w:r w:rsidR="00FB7341">
        <w:rPr>
          <w:rFonts w:ascii="微软雅黑" w:eastAsia="微软雅黑" w:hAnsi="微软雅黑" w:hint="eastAsia"/>
        </w:rPr>
        <w:t>动态</w:t>
      </w:r>
      <w:r w:rsidR="001C1D7F">
        <w:rPr>
          <w:rFonts w:ascii="微软雅黑" w:eastAsia="微软雅黑" w:hAnsi="微软雅黑" w:hint="eastAsia"/>
        </w:rPr>
        <w:t>列表</w:t>
      </w:r>
      <w:r w:rsidR="00E52949" w:rsidRPr="009C6823">
        <w:rPr>
          <w:rFonts w:ascii="微软雅黑" w:eastAsia="微软雅黑" w:hAnsi="微软雅黑" w:hint="eastAsia"/>
        </w:rPr>
        <w:t>获取</w:t>
      </w:r>
      <w:r w:rsidR="0055653D">
        <w:rPr>
          <w:rFonts w:ascii="微软雅黑" w:eastAsia="微软雅黑" w:hAnsi="微软雅黑" w:hint="eastAsia"/>
        </w:rPr>
        <w:t>（分页）</w:t>
      </w:r>
    </w:p>
    <w:p w14:paraId="5AAD276D" w14:textId="77777777" w:rsidR="00605807" w:rsidRPr="00FE792B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proofErr w:type="gramStart"/>
      <w:r w:rsidR="00777AD1"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="00777AD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F84532"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  <w:proofErr w:type="gramEnd"/>
    </w:p>
    <w:p w14:paraId="3FCE5664" w14:textId="77777777" w:rsidR="00605807" w:rsidRDefault="00605807" w:rsidP="0060580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641394D6" w14:textId="77777777" w:rsidTr="003A382C">
        <w:tc>
          <w:tcPr>
            <w:tcW w:w="1951" w:type="dxa"/>
            <w:shd w:val="solid" w:color="95B3D7" w:themeColor="accent1" w:themeTint="99" w:fill="auto"/>
          </w:tcPr>
          <w:p w14:paraId="69D51357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E53E8B8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564454D7" w14:textId="77777777" w:rsidTr="003A382C">
        <w:tc>
          <w:tcPr>
            <w:tcW w:w="1951" w:type="dxa"/>
          </w:tcPr>
          <w:p w14:paraId="5E41C635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1C5DD1BF" w14:textId="77777777" w:rsidR="003F5B62" w:rsidRPr="00FE792B" w:rsidRDefault="003F5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 w:rsidR="00871B90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FB7341" w:rsidRPr="00FE792B" w14:paraId="7205DBB0" w14:textId="77777777" w:rsidTr="003A382C">
        <w:tc>
          <w:tcPr>
            <w:tcW w:w="1951" w:type="dxa"/>
          </w:tcPr>
          <w:p w14:paraId="1677AEC0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0877ABC8" w14:textId="77777777" w:rsidR="00FB7341" w:rsidRPr="00FE792B" w:rsidRDefault="00BB4508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类型，</w:t>
            </w:r>
            <w:r w:rsidRPr="00BB4508">
              <w:rPr>
                <w:rFonts w:ascii="微软雅黑" w:eastAsia="微软雅黑" w:hAnsi="微软雅黑" w:hint="eastAsia"/>
                <w:sz w:val="18"/>
                <w:szCs w:val="18"/>
              </w:rPr>
              <w:t>1:发现，2:动态</w:t>
            </w:r>
            <w:r w:rsidR="00D44CAE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D1D62" w:rsidRPr="00FE792B" w14:paraId="05C59963" w14:textId="77777777" w:rsidTr="003A382C">
        <w:tc>
          <w:tcPr>
            <w:tcW w:w="1951" w:type="dxa"/>
          </w:tcPr>
          <w:p w14:paraId="7970D852" w14:textId="2018C7D8" w:rsidR="009D1D62" w:rsidRDefault="009D1D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379" w:type="dxa"/>
          </w:tcPr>
          <w:p w14:paraId="7927C536" w14:textId="5646E53D" w:rsidR="009D1D62" w:rsidRDefault="009D1D62" w:rsidP="009D1D6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页数</w:t>
            </w:r>
            <w:r w:rsidR="00CA7563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5C9EC71" w14:textId="77777777" w:rsidR="003F5B62" w:rsidRPr="00FE792B" w:rsidRDefault="003F5B62" w:rsidP="003F5B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3F5B62" w:rsidRPr="00FE792B" w14:paraId="582A29E5" w14:textId="77777777" w:rsidTr="003A382C">
        <w:tc>
          <w:tcPr>
            <w:tcW w:w="1951" w:type="dxa"/>
            <w:shd w:val="solid" w:color="95B3D7" w:themeColor="accent1" w:themeTint="99" w:fill="auto"/>
          </w:tcPr>
          <w:p w14:paraId="0E808E7C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4E6DFF1" w14:textId="77777777" w:rsidR="003F5B62" w:rsidRPr="00FE792B" w:rsidRDefault="003F5B62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3F5B62" w:rsidRPr="00FE792B" w14:paraId="044E4A00" w14:textId="77777777" w:rsidTr="003A382C">
        <w:tc>
          <w:tcPr>
            <w:tcW w:w="1951" w:type="dxa"/>
          </w:tcPr>
          <w:p w14:paraId="64960E15" w14:textId="77777777" w:rsidR="003F5B62" w:rsidRPr="00FE792B" w:rsidRDefault="00E3738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t>discoverId</w:t>
            </w:r>
            <w:proofErr w:type="spellEnd"/>
          </w:p>
        </w:tc>
        <w:tc>
          <w:tcPr>
            <w:tcW w:w="6379" w:type="dxa"/>
          </w:tcPr>
          <w:p w14:paraId="6BA717F0" w14:textId="77777777" w:rsidR="003F5B62" w:rsidRPr="00FE792B" w:rsidRDefault="00973B62" w:rsidP="00FB73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</w:t>
            </w:r>
            <w:r w:rsidR="00FD74EA">
              <w:rPr>
                <w:rFonts w:ascii="微软雅黑" w:eastAsia="微软雅黑" w:hAnsi="微软雅黑" w:hint="eastAsia"/>
                <w:sz w:val="18"/>
                <w:szCs w:val="18"/>
              </w:rPr>
              <w:t>/动态</w:t>
            </w:r>
            <w:r w:rsidR="0052285D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，跳转到详情页时，根据该ID加载详情图片</w:t>
            </w:r>
          </w:p>
        </w:tc>
      </w:tr>
      <w:tr w:rsidR="00973B62" w:rsidRPr="00FE792B" w14:paraId="31624ABC" w14:textId="77777777" w:rsidTr="003A382C">
        <w:tc>
          <w:tcPr>
            <w:tcW w:w="1951" w:type="dxa"/>
          </w:tcPr>
          <w:p w14:paraId="4A79A68F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7F79D82" w14:textId="77777777" w:rsidR="00973B62" w:rsidRPr="00FE792B" w:rsidRDefault="00973B6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列表图片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973B62" w:rsidRPr="00FE792B" w14:paraId="27B0859F" w14:textId="77777777" w:rsidTr="003A382C">
        <w:tc>
          <w:tcPr>
            <w:tcW w:w="1951" w:type="dxa"/>
          </w:tcPr>
          <w:p w14:paraId="22D9E537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title</w:t>
            </w:r>
          </w:p>
        </w:tc>
        <w:tc>
          <w:tcPr>
            <w:tcW w:w="6379" w:type="dxa"/>
          </w:tcPr>
          <w:p w14:paraId="1C3B3D6F" w14:textId="77777777" w:rsidR="00973B62" w:rsidRPr="00FE792B" w:rsidRDefault="00D64695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标题</w:t>
            </w:r>
          </w:p>
        </w:tc>
      </w:tr>
      <w:tr w:rsidR="00973B62" w:rsidRPr="00FE792B" w14:paraId="4AC7600E" w14:textId="77777777" w:rsidTr="003A382C">
        <w:tc>
          <w:tcPr>
            <w:tcW w:w="1951" w:type="dxa"/>
          </w:tcPr>
          <w:p w14:paraId="3A02E460" w14:textId="77777777" w:rsidR="00973B62" w:rsidRPr="00FE792B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tag</w:t>
            </w:r>
          </w:p>
        </w:tc>
        <w:tc>
          <w:tcPr>
            <w:tcW w:w="6379" w:type="dxa"/>
          </w:tcPr>
          <w:p w14:paraId="1C0018E2" w14:textId="77777777" w:rsidR="00973B62" w:rsidRPr="00FE792B" w:rsidRDefault="006E5018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，如资讯、活动、专题</w:t>
            </w:r>
          </w:p>
        </w:tc>
      </w:tr>
      <w:tr w:rsidR="00D64695" w:rsidRPr="00FE792B" w14:paraId="6FF74851" w14:textId="77777777" w:rsidTr="003A382C">
        <w:tc>
          <w:tcPr>
            <w:tcW w:w="1951" w:type="dxa"/>
          </w:tcPr>
          <w:p w14:paraId="5DBCDDA3" w14:textId="77777777" w:rsidR="00D64695" w:rsidRPr="00D64695" w:rsidRDefault="00D6469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64695">
              <w:rPr>
                <w:rFonts w:ascii="微软雅黑" w:eastAsia="微软雅黑" w:hAnsi="微软雅黑"/>
                <w:sz w:val="18"/>
                <w:szCs w:val="18"/>
              </w:rPr>
              <w:t>description</w:t>
            </w:r>
          </w:p>
        </w:tc>
        <w:tc>
          <w:tcPr>
            <w:tcW w:w="6379" w:type="dxa"/>
          </w:tcPr>
          <w:p w14:paraId="318FAD47" w14:textId="77777777" w:rsidR="00D64695" w:rsidRPr="00FE792B" w:rsidRDefault="009B1BAF" w:rsidP="00A84EF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摘要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  <w:r w:rsidR="006E5018">
              <w:rPr>
                <w:rFonts w:ascii="微软雅黑" w:eastAsia="微软雅黑" w:hAnsi="微软雅黑"/>
                <w:sz w:val="18"/>
                <w:szCs w:val="18"/>
              </w:rPr>
              <w:t>描述</w:t>
            </w:r>
          </w:p>
        </w:tc>
      </w:tr>
    </w:tbl>
    <w:p w14:paraId="7C9E4F39" w14:textId="77777777" w:rsidR="008F128E" w:rsidRPr="009C6823" w:rsidRDefault="008F128E" w:rsidP="008F128E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Pr="009C6823">
        <w:rPr>
          <w:rFonts w:ascii="微软雅黑" w:eastAsia="微软雅黑" w:hAnsi="微软雅黑" w:hint="eastAsia"/>
        </w:rPr>
        <w:t xml:space="preserve">  发现</w:t>
      </w:r>
      <w:r w:rsidR="00931432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动态详情</w:t>
      </w:r>
      <w:r w:rsidRPr="009C6823">
        <w:rPr>
          <w:rFonts w:ascii="微软雅黑" w:eastAsia="微软雅黑" w:hAnsi="微软雅黑" w:hint="eastAsia"/>
        </w:rPr>
        <w:t>获取</w:t>
      </w:r>
    </w:p>
    <w:p w14:paraId="60522B07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Pr="00FE792B">
        <w:rPr>
          <w:rFonts w:ascii="微软雅黑" w:eastAsia="微软雅黑" w:hAnsi="微软雅黑" w:hint="eastAsia"/>
          <w:b/>
          <w:bCs/>
          <w:sz w:val="18"/>
          <w:szCs w:val="18"/>
        </w:rPr>
        <w:t>get</w:t>
      </w:r>
      <w:r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2D08AD">
        <w:rPr>
          <w:rFonts w:ascii="微软雅黑" w:eastAsia="微软雅黑" w:hAnsi="微软雅黑" w:hint="eastAsia"/>
          <w:b/>
          <w:sz w:val="18"/>
          <w:szCs w:val="18"/>
        </w:rPr>
        <w:t>Detail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4B4985FB" w14:textId="77777777" w:rsidR="008F128E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0F9E822" w14:textId="77777777" w:rsidTr="003A382C">
        <w:tc>
          <w:tcPr>
            <w:tcW w:w="1951" w:type="dxa"/>
            <w:shd w:val="solid" w:color="95B3D7" w:themeColor="accent1" w:themeTint="99" w:fill="auto"/>
          </w:tcPr>
          <w:p w14:paraId="5EA5D13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A58EFF2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7EF0B033" w14:textId="77777777" w:rsidTr="003A382C">
        <w:tc>
          <w:tcPr>
            <w:tcW w:w="1951" w:type="dxa"/>
          </w:tcPr>
          <w:p w14:paraId="6E4B5CA8" w14:textId="77777777" w:rsidR="008F128E" w:rsidRPr="00FE792B" w:rsidRDefault="004B419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B4192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discoverId</w:t>
            </w:r>
            <w:proofErr w:type="spellEnd"/>
          </w:p>
        </w:tc>
        <w:tc>
          <w:tcPr>
            <w:tcW w:w="6379" w:type="dxa"/>
          </w:tcPr>
          <w:p w14:paraId="5C2E7FFB" w14:textId="77777777" w:rsidR="008F128E" w:rsidRPr="00FE792B" w:rsidRDefault="008A557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发现/动态编号，必填</w:t>
            </w:r>
          </w:p>
        </w:tc>
      </w:tr>
    </w:tbl>
    <w:p w14:paraId="72A48391" w14:textId="77777777" w:rsidR="008F128E" w:rsidRPr="00FE792B" w:rsidRDefault="008F128E" w:rsidP="008F128E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8A3421" w:rsidRPr="00FE792B">
        <w:rPr>
          <w:rFonts w:ascii="微软雅黑" w:eastAsia="微软雅黑" w:hAnsi="微软雅黑"/>
          <w:b/>
          <w:sz w:val="18"/>
          <w:szCs w:val="18"/>
        </w:rPr>
        <w:t>Discover</w:t>
      </w:r>
      <w:r w:rsidR="008A3421">
        <w:rPr>
          <w:rFonts w:ascii="微软雅黑" w:eastAsia="微软雅黑" w:hAnsi="微软雅黑" w:hint="eastAsia"/>
          <w:b/>
          <w:sz w:val="18"/>
          <w:szCs w:val="18"/>
        </w:rPr>
        <w:t>Detail</w:t>
      </w:r>
      <w:proofErr w:type="spellEnd"/>
      <w:r w:rsidR="008A342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8F128E" w:rsidRPr="00FE792B" w14:paraId="6B033078" w14:textId="77777777" w:rsidTr="003A382C">
        <w:tc>
          <w:tcPr>
            <w:tcW w:w="1951" w:type="dxa"/>
            <w:shd w:val="solid" w:color="95B3D7" w:themeColor="accent1" w:themeTint="99" w:fill="auto"/>
          </w:tcPr>
          <w:p w14:paraId="2C58595F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469698D" w14:textId="77777777" w:rsidR="008F128E" w:rsidRPr="00FE792B" w:rsidRDefault="008F128E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F128E" w:rsidRPr="00FE792B" w14:paraId="5DC4D843" w14:textId="77777777" w:rsidTr="003A382C">
        <w:tc>
          <w:tcPr>
            <w:tcW w:w="1951" w:type="dxa"/>
          </w:tcPr>
          <w:p w14:paraId="74675B29" w14:textId="77777777" w:rsidR="008F128E" w:rsidRPr="00FE792B" w:rsidRDefault="008F128E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pic</w:t>
            </w:r>
          </w:p>
        </w:tc>
        <w:tc>
          <w:tcPr>
            <w:tcW w:w="6379" w:type="dxa"/>
          </w:tcPr>
          <w:p w14:paraId="3C211F91" w14:textId="77777777" w:rsidR="008F128E" w:rsidRPr="00FE792B" w:rsidRDefault="001060E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详情</w:t>
            </w:r>
            <w:r w:rsidR="008F128E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8F128E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</w:tr>
      <w:tr w:rsidR="008F128E" w:rsidRPr="00FE792B" w14:paraId="662BB334" w14:textId="77777777" w:rsidTr="003A382C">
        <w:tc>
          <w:tcPr>
            <w:tcW w:w="1951" w:type="dxa"/>
          </w:tcPr>
          <w:p w14:paraId="63A97354" w14:textId="77777777" w:rsidR="008F128E" w:rsidRPr="00FE792B" w:rsidRDefault="00F12857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12857">
              <w:rPr>
                <w:rFonts w:ascii="微软雅黑" w:eastAsia="微软雅黑" w:hAnsi="微软雅黑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76BA5A6B" w14:textId="77777777" w:rsidR="008F128E" w:rsidRPr="00FE792B" w:rsidRDefault="00F12857" w:rsidP="00F1285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关联的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点击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后跳转到该商品的详情页</w:t>
            </w:r>
            <w:r w:rsidR="001037CC">
              <w:rPr>
                <w:rFonts w:ascii="微软雅黑" w:eastAsia="微软雅黑" w:hAnsi="微软雅黑" w:hint="eastAsia"/>
                <w:sz w:val="18"/>
                <w:szCs w:val="18"/>
              </w:rPr>
              <w:t>，为空时不跳转</w:t>
            </w:r>
          </w:p>
        </w:tc>
      </w:tr>
    </w:tbl>
    <w:p w14:paraId="3586C74E" w14:textId="77777777" w:rsidR="00E96DF0" w:rsidRPr="00980F29" w:rsidRDefault="000A2CDF" w:rsidP="00E96DF0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 w:rsidR="00E96DF0" w:rsidRPr="00980F29">
        <w:rPr>
          <w:rFonts w:ascii="微软雅黑" w:eastAsia="微软雅黑" w:hAnsi="微软雅黑" w:hint="eastAsia"/>
        </w:rPr>
        <w:t xml:space="preserve">  </w:t>
      </w:r>
      <w:r w:rsidR="00F125E3">
        <w:rPr>
          <w:rFonts w:ascii="微软雅黑" w:eastAsia="微软雅黑" w:hAnsi="微软雅黑" w:hint="eastAsia"/>
        </w:rPr>
        <w:t>商品列表获取</w:t>
      </w:r>
    </w:p>
    <w:p w14:paraId="0E98C704" w14:textId="77777777" w:rsidR="00E96DF0" w:rsidRPr="00FE792B" w:rsidRDefault="00E96DF0" w:rsidP="00E96DF0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805FBD">
        <w:rPr>
          <w:rFonts w:ascii="微软雅黑" w:eastAsia="微软雅黑" w:hAnsi="微软雅黑" w:hint="eastAsia"/>
          <w:b/>
          <w:sz w:val="18"/>
          <w:szCs w:val="18"/>
        </w:rPr>
        <w:t>getMdses</w:t>
      </w:r>
      <w:proofErr w:type="spellEnd"/>
    </w:p>
    <w:p w14:paraId="1617A977" w14:textId="77777777" w:rsidR="00D50968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184072B3" w14:textId="77777777" w:rsidTr="00936072">
        <w:tc>
          <w:tcPr>
            <w:tcW w:w="1526" w:type="dxa"/>
            <w:shd w:val="solid" w:color="95B3D7" w:themeColor="accent1" w:themeTint="99" w:fill="auto"/>
          </w:tcPr>
          <w:p w14:paraId="24CCF8DF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66745727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E9444D" w:rsidRPr="00FE792B" w14:paraId="172FE2A2" w14:textId="77777777" w:rsidTr="00936072">
        <w:tc>
          <w:tcPr>
            <w:tcW w:w="1526" w:type="dxa"/>
          </w:tcPr>
          <w:p w14:paraId="7B7CF658" w14:textId="795C048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804" w:type="dxa"/>
          </w:tcPr>
          <w:p w14:paraId="04038C74" w14:textId="0FFFBEA6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酒庄的唯一标识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E9444D" w:rsidRPr="00FE792B" w14:paraId="387BBB22" w14:textId="77777777" w:rsidTr="00936072">
        <w:tc>
          <w:tcPr>
            <w:tcW w:w="1526" w:type="dxa"/>
          </w:tcPr>
          <w:p w14:paraId="231625F0" w14:textId="2EFCE514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745FB">
              <w:rPr>
                <w:rFonts w:ascii="微软雅黑" w:eastAsia="微软雅黑" w:hAnsi="微软雅黑"/>
                <w:sz w:val="18"/>
                <w:szCs w:val="18"/>
              </w:rPr>
              <w:t>catagory</w:t>
            </w:r>
            <w:proofErr w:type="spellEnd"/>
          </w:p>
        </w:tc>
        <w:tc>
          <w:tcPr>
            <w:tcW w:w="6804" w:type="dxa"/>
          </w:tcPr>
          <w:p w14:paraId="23BA2DCC" w14:textId="39F515AB" w:rsidR="00E9444D" w:rsidRPr="008745F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 w:hint="eastAsia"/>
                <w:sz w:val="18"/>
                <w:szCs w:val="18"/>
              </w:rPr>
              <w:t>分类，1:红葡萄酒，2:白葡萄酒，3:起泡酒，4:冰酒，5:桃红葡萄酒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，0:不限，必填</w:t>
            </w:r>
          </w:p>
        </w:tc>
      </w:tr>
      <w:tr w:rsidR="00E9444D" w:rsidRPr="00FE792B" w14:paraId="2AB1E1EF" w14:textId="77777777" w:rsidTr="00936072">
        <w:tc>
          <w:tcPr>
            <w:tcW w:w="1526" w:type="dxa"/>
          </w:tcPr>
          <w:p w14:paraId="7DC6E0E3" w14:textId="4B0D412B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804" w:type="dxa"/>
          </w:tcPr>
          <w:p w14:paraId="51AE66FD" w14:textId="0434A235" w:rsidR="00E9444D" w:rsidRPr="00FE792B" w:rsidRDefault="00E9444D" w:rsidP="009142A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年份，2011~2016，0:不限，必填</w:t>
            </w:r>
          </w:p>
        </w:tc>
      </w:tr>
      <w:tr w:rsidR="00E9444D" w:rsidRPr="00FE792B" w14:paraId="41280026" w14:textId="77777777" w:rsidTr="00936072">
        <w:tc>
          <w:tcPr>
            <w:tcW w:w="1526" w:type="dxa"/>
          </w:tcPr>
          <w:p w14:paraId="0535687E" w14:textId="07584FD8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745FB">
              <w:rPr>
                <w:rFonts w:ascii="微软雅黑" w:eastAsia="微软雅黑" w:hAnsi="微软雅黑"/>
                <w:sz w:val="18"/>
                <w:szCs w:val="18"/>
              </w:rPr>
              <w:t>price</w:t>
            </w:r>
          </w:p>
        </w:tc>
        <w:tc>
          <w:tcPr>
            <w:tcW w:w="6804" w:type="dxa"/>
          </w:tcPr>
          <w:p w14:paraId="6CF65501" w14:textId="13888089" w:rsidR="00E9444D" w:rsidRPr="00FE792B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价格，100~900，0:不限，必填</w:t>
            </w:r>
          </w:p>
        </w:tc>
      </w:tr>
      <w:tr w:rsidR="00E9444D" w:rsidRPr="00FE792B" w14:paraId="0D9D4ED8" w14:textId="77777777" w:rsidTr="00936072">
        <w:tc>
          <w:tcPr>
            <w:tcW w:w="1526" w:type="dxa"/>
          </w:tcPr>
          <w:p w14:paraId="52812090" w14:textId="76B7CD3A" w:rsidR="00E9444D" w:rsidRPr="00E9444D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01F27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  <w:proofErr w:type="spellEnd"/>
          </w:p>
        </w:tc>
        <w:tc>
          <w:tcPr>
            <w:tcW w:w="6804" w:type="dxa"/>
          </w:tcPr>
          <w:p w14:paraId="3ECB0576" w14:textId="04491286" w:rsidR="00E9444D" w:rsidRDefault="00E9444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页码，必填</w:t>
            </w:r>
          </w:p>
        </w:tc>
      </w:tr>
    </w:tbl>
    <w:p w14:paraId="369A8427" w14:textId="77777777" w:rsidR="00D50968" w:rsidRPr="00FE792B" w:rsidRDefault="00D50968" w:rsidP="00D5096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4D3841"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4D3841">
        <w:rPr>
          <w:rFonts w:ascii="微软雅黑" w:eastAsia="微软雅黑" w:hAnsi="微软雅黑" w:hint="eastAsia"/>
          <w:b/>
          <w:sz w:val="18"/>
          <w:szCs w:val="18"/>
        </w:rPr>
        <w:t>Mdse</w:t>
      </w:r>
      <w:proofErr w:type="spellEnd"/>
      <w:r w:rsidR="004D3841"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526"/>
        <w:gridCol w:w="6804"/>
      </w:tblGrid>
      <w:tr w:rsidR="00D50968" w:rsidRPr="00FE792B" w14:paraId="2F7A898C" w14:textId="77777777" w:rsidTr="00936072">
        <w:tc>
          <w:tcPr>
            <w:tcW w:w="1526" w:type="dxa"/>
            <w:shd w:val="solid" w:color="95B3D7" w:themeColor="accent1" w:themeTint="99" w:fill="auto"/>
          </w:tcPr>
          <w:p w14:paraId="60CC978B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804" w:type="dxa"/>
            <w:shd w:val="solid" w:color="95B3D7" w:themeColor="accent1" w:themeTint="99" w:fill="auto"/>
          </w:tcPr>
          <w:p w14:paraId="23DEA55C" w14:textId="77777777" w:rsidR="00D50968" w:rsidRPr="00FE792B" w:rsidRDefault="00D50968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36072" w:rsidRPr="00FE792B" w14:paraId="06FEABEB" w14:textId="77777777" w:rsidTr="00936072">
        <w:tc>
          <w:tcPr>
            <w:tcW w:w="1526" w:type="dxa"/>
          </w:tcPr>
          <w:p w14:paraId="0AFB9282" w14:textId="799BFF16" w:rsidR="00936072" w:rsidRPr="00FE792B" w:rsidRDefault="00936072" w:rsidP="003B7DB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804" w:type="dxa"/>
          </w:tcPr>
          <w:p w14:paraId="7030461D" w14:textId="40F81A81" w:rsidR="00936072" w:rsidRPr="00FE792B" w:rsidRDefault="00936072" w:rsidP="006F17E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商品编号，跳转到详情页时，根据该编号加载商品详情信息</w:t>
            </w:r>
          </w:p>
        </w:tc>
      </w:tr>
      <w:tr w:rsidR="00936072" w:rsidRPr="00FE792B" w14:paraId="7FC00697" w14:textId="77777777" w:rsidTr="00936072">
        <w:tc>
          <w:tcPr>
            <w:tcW w:w="1526" w:type="dxa"/>
          </w:tcPr>
          <w:p w14:paraId="731600B4" w14:textId="4EA58257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804" w:type="dxa"/>
          </w:tcPr>
          <w:p w14:paraId="2E25EB48" w14:textId="3C019A9E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936072" w:rsidRPr="00FE792B" w14:paraId="61C64C0E" w14:textId="77777777" w:rsidTr="00936072">
        <w:tc>
          <w:tcPr>
            <w:tcW w:w="1526" w:type="dxa"/>
          </w:tcPr>
          <w:p w14:paraId="04C9BC1B" w14:textId="163EE07D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804" w:type="dxa"/>
          </w:tcPr>
          <w:p w14:paraId="4A4204FD" w14:textId="24F05204" w:rsidR="00936072" w:rsidRPr="00FE792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936072" w:rsidRPr="00FE792B" w14:paraId="0BA3394E" w14:textId="77777777" w:rsidTr="00936072">
        <w:tc>
          <w:tcPr>
            <w:tcW w:w="1526" w:type="dxa"/>
          </w:tcPr>
          <w:p w14:paraId="0F608F61" w14:textId="0530E6F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804" w:type="dxa"/>
          </w:tcPr>
          <w:p w14:paraId="06692AFF" w14:textId="5302FC42" w:rsidR="00936072" w:rsidRPr="005C4539" w:rsidRDefault="00936072" w:rsidP="003A382C"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商品列表</w:t>
            </w:r>
          </w:p>
        </w:tc>
      </w:tr>
      <w:tr w:rsidR="00936072" w:rsidRPr="00FE792B" w14:paraId="0731E3DB" w14:textId="77777777" w:rsidTr="00936072">
        <w:tc>
          <w:tcPr>
            <w:tcW w:w="1526" w:type="dxa"/>
          </w:tcPr>
          <w:p w14:paraId="0FDA0F73" w14:textId="3825A57F" w:rsidR="00936072" w:rsidRPr="001D5D1B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804" w:type="dxa"/>
          </w:tcPr>
          <w:p w14:paraId="3B8F6567" w14:textId="2928798D" w:rsidR="00936072" w:rsidRDefault="00936072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</w:tbl>
    <w:p w14:paraId="1FFF0E52" w14:textId="77777777" w:rsidR="00F73DC5" w:rsidRPr="00980F29" w:rsidRDefault="00610B61" w:rsidP="00F73DC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 w:rsidR="00F73DC5" w:rsidRPr="00980F29">
        <w:rPr>
          <w:rFonts w:ascii="微软雅黑" w:eastAsia="微软雅黑" w:hAnsi="微软雅黑" w:hint="eastAsia"/>
        </w:rPr>
        <w:t xml:space="preserve">  </w:t>
      </w:r>
      <w:r w:rsidR="00F73DC5">
        <w:rPr>
          <w:rFonts w:ascii="微软雅黑" w:eastAsia="微软雅黑" w:hAnsi="微软雅黑" w:hint="eastAsia"/>
        </w:rPr>
        <w:t>商品详情信息获取</w:t>
      </w:r>
    </w:p>
    <w:p w14:paraId="16D51764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getMdseDetail</w:t>
      </w:r>
      <w:proofErr w:type="spellEnd"/>
    </w:p>
    <w:p w14:paraId="07EF0244" w14:textId="77777777" w:rsidR="00F73DC5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5617AA95" w14:textId="77777777" w:rsidTr="003A382C">
        <w:tc>
          <w:tcPr>
            <w:tcW w:w="1951" w:type="dxa"/>
            <w:shd w:val="solid" w:color="95B3D7" w:themeColor="accent1" w:themeTint="99" w:fill="auto"/>
          </w:tcPr>
          <w:p w14:paraId="7736A13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5D4F716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240734F6" w14:textId="77777777" w:rsidTr="003A382C">
        <w:tc>
          <w:tcPr>
            <w:tcW w:w="1951" w:type="dxa"/>
          </w:tcPr>
          <w:p w14:paraId="64F7FAAE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</w:p>
        </w:tc>
        <w:tc>
          <w:tcPr>
            <w:tcW w:w="6379" w:type="dxa"/>
          </w:tcPr>
          <w:p w14:paraId="1858DC46" w14:textId="77777777" w:rsidR="00F73DC5" w:rsidRPr="00FE792B" w:rsidRDefault="00DF5F4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8D46E5">
              <w:rPr>
                <w:rFonts w:ascii="微软雅黑" w:eastAsia="微软雅黑" w:hAnsi="微软雅黑" w:hint="eastAsia"/>
                <w:sz w:val="18"/>
                <w:szCs w:val="18"/>
              </w:rPr>
              <w:t>编号</w:t>
            </w:r>
            <w:r w:rsidR="00F73DC5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43877871" w14:textId="77777777" w:rsidR="00F73DC5" w:rsidRPr="00FE792B" w:rsidRDefault="00F73DC5" w:rsidP="00F73DC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proofErr w:type="spellStart"/>
      <w:r w:rsidR="00CE21D4">
        <w:rPr>
          <w:rFonts w:ascii="微软雅黑" w:eastAsia="微软雅黑" w:hAnsi="微软雅黑" w:hint="eastAsia"/>
          <w:b/>
          <w:sz w:val="18"/>
          <w:szCs w:val="18"/>
        </w:rPr>
        <w:t>MdseDetail</w:t>
      </w:r>
      <w:proofErr w:type="spellEnd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73DC5" w:rsidRPr="00FE792B" w14:paraId="07724D8E" w14:textId="77777777" w:rsidTr="003A382C">
        <w:tc>
          <w:tcPr>
            <w:tcW w:w="1951" w:type="dxa"/>
            <w:shd w:val="solid" w:color="95B3D7" w:themeColor="accent1" w:themeTint="99" w:fill="auto"/>
          </w:tcPr>
          <w:p w14:paraId="3F244DEF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ECE9D38" w14:textId="77777777" w:rsidR="00F73DC5" w:rsidRPr="00FE792B" w:rsidRDefault="00F73DC5" w:rsidP="003A382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73DC5" w:rsidRPr="00FE792B" w14:paraId="3B18F8C1" w14:textId="77777777" w:rsidTr="003A382C">
        <w:tc>
          <w:tcPr>
            <w:tcW w:w="1951" w:type="dxa"/>
          </w:tcPr>
          <w:p w14:paraId="4715FCC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</w:t>
            </w:r>
          </w:p>
        </w:tc>
        <w:tc>
          <w:tcPr>
            <w:tcW w:w="6379" w:type="dxa"/>
          </w:tcPr>
          <w:p w14:paraId="318E4C7C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中文名称</w:t>
            </w:r>
          </w:p>
        </w:tc>
      </w:tr>
      <w:tr w:rsidR="00F73DC5" w:rsidRPr="00FE792B" w14:paraId="0D20F8F8" w14:textId="77777777" w:rsidTr="003A382C">
        <w:tc>
          <w:tcPr>
            <w:tcW w:w="1951" w:type="dxa"/>
          </w:tcPr>
          <w:p w14:paraId="480BD76F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D5D1B">
              <w:rPr>
                <w:rFonts w:ascii="微软雅黑" w:eastAsia="微软雅黑" w:hAnsi="微软雅黑"/>
                <w:sz w:val="18"/>
                <w:szCs w:val="18"/>
              </w:rPr>
              <w:t>nameEn</w:t>
            </w:r>
            <w:proofErr w:type="spellEnd"/>
          </w:p>
        </w:tc>
        <w:tc>
          <w:tcPr>
            <w:tcW w:w="6379" w:type="dxa"/>
          </w:tcPr>
          <w:p w14:paraId="09549691" w14:textId="77777777" w:rsidR="00F73DC5" w:rsidRPr="00FE792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英文名称</w:t>
            </w:r>
          </w:p>
        </w:tc>
      </w:tr>
      <w:tr w:rsidR="00C551ED" w:rsidRPr="00FE792B" w14:paraId="24F768FB" w14:textId="77777777" w:rsidTr="003A382C">
        <w:tc>
          <w:tcPr>
            <w:tcW w:w="1951" w:type="dxa"/>
          </w:tcPr>
          <w:p w14:paraId="41854785" w14:textId="0818DC4B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AF5A7C">
              <w:rPr>
                <w:rFonts w:ascii="微软雅黑" w:eastAsia="微软雅黑" w:hAnsi="微软雅黑"/>
                <w:sz w:val="18"/>
                <w:szCs w:val="18"/>
              </w:rPr>
              <w:t>smallPic</w:t>
            </w:r>
            <w:proofErr w:type="spellEnd"/>
          </w:p>
        </w:tc>
        <w:tc>
          <w:tcPr>
            <w:tcW w:w="6379" w:type="dxa"/>
          </w:tcPr>
          <w:p w14:paraId="31159B66" w14:textId="3CC7D24F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商品小图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，用于商品列表和购物车</w:t>
            </w:r>
          </w:p>
        </w:tc>
      </w:tr>
      <w:tr w:rsidR="00C551ED" w:rsidRPr="00FE792B" w14:paraId="7C6EE308" w14:textId="77777777" w:rsidTr="003A382C">
        <w:tc>
          <w:tcPr>
            <w:tcW w:w="1951" w:type="dxa"/>
          </w:tcPr>
          <w:p w14:paraId="44FBEFBA" w14:textId="0780F054" w:rsidR="00C551ED" w:rsidRPr="001D5D1B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bigP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ic</w:t>
            </w:r>
            <w:proofErr w:type="spellEnd"/>
          </w:p>
        </w:tc>
        <w:tc>
          <w:tcPr>
            <w:tcW w:w="6379" w:type="dxa"/>
          </w:tcPr>
          <w:p w14:paraId="10287DCD" w14:textId="5B990071" w:rsidR="00C551ED" w:rsidRDefault="00C551ED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</w:t>
            </w:r>
            <w:r w:rsidRPr="00AF5A7C">
              <w:rPr>
                <w:rFonts w:ascii="微软雅黑" w:eastAsia="微软雅黑" w:hAnsi="微软雅黑" w:hint="eastAsia"/>
                <w:sz w:val="18"/>
                <w:szCs w:val="18"/>
              </w:rPr>
              <w:t>图URL，用于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商品详情</w:t>
            </w:r>
          </w:p>
        </w:tc>
      </w:tr>
      <w:tr w:rsidR="00F73DC5" w:rsidRPr="00FE792B" w14:paraId="2F0EE236" w14:textId="77777777" w:rsidTr="003A382C">
        <w:tc>
          <w:tcPr>
            <w:tcW w:w="1951" w:type="dxa"/>
          </w:tcPr>
          <w:p w14:paraId="4508A7A3" w14:textId="77777777" w:rsidR="00F73DC5" w:rsidRPr="001D5D1B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6379" w:type="dxa"/>
          </w:tcPr>
          <w:p w14:paraId="7813EA42" w14:textId="77777777" w:rsidR="00F73DC5" w:rsidRDefault="00F73DC5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价格，单位分</w:t>
            </w:r>
          </w:p>
        </w:tc>
      </w:tr>
      <w:tr w:rsidR="005B5DC3" w:rsidRPr="00FE792B" w14:paraId="72F5E388" w14:textId="77777777" w:rsidTr="003A382C">
        <w:tc>
          <w:tcPr>
            <w:tcW w:w="1951" w:type="dxa"/>
          </w:tcPr>
          <w:p w14:paraId="6908EB62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wineType</w:t>
            </w:r>
            <w:proofErr w:type="spellEnd"/>
          </w:p>
        </w:tc>
        <w:tc>
          <w:tcPr>
            <w:tcW w:w="6379" w:type="dxa"/>
          </w:tcPr>
          <w:p w14:paraId="163B108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酒品类型</w:t>
            </w:r>
          </w:p>
        </w:tc>
      </w:tr>
      <w:tr w:rsidR="005B5DC3" w:rsidRPr="00FE792B" w14:paraId="32B3A05E" w14:textId="77777777" w:rsidTr="003A382C">
        <w:tc>
          <w:tcPr>
            <w:tcW w:w="1951" w:type="dxa"/>
          </w:tcPr>
          <w:p w14:paraId="5E26C61A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grapeType</w:t>
            </w:r>
            <w:proofErr w:type="spellEnd"/>
          </w:p>
        </w:tc>
        <w:tc>
          <w:tcPr>
            <w:tcW w:w="6379" w:type="dxa"/>
          </w:tcPr>
          <w:p w14:paraId="108AAA4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葡萄品种</w:t>
            </w:r>
          </w:p>
        </w:tc>
      </w:tr>
      <w:tr w:rsidR="005B5DC3" w:rsidRPr="00FE792B" w14:paraId="09C27F8A" w14:textId="77777777" w:rsidTr="003A382C">
        <w:tc>
          <w:tcPr>
            <w:tcW w:w="1951" w:type="dxa"/>
          </w:tcPr>
          <w:p w14:paraId="301BF491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year</w:t>
            </w:r>
          </w:p>
        </w:tc>
        <w:tc>
          <w:tcPr>
            <w:tcW w:w="6379" w:type="dxa"/>
          </w:tcPr>
          <w:p w14:paraId="3B821DEA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年份</w:t>
            </w:r>
          </w:p>
        </w:tc>
      </w:tr>
      <w:tr w:rsidR="005B5DC3" w:rsidRPr="00FE792B" w14:paraId="1BD6E679" w14:textId="77777777" w:rsidTr="003A382C">
        <w:tc>
          <w:tcPr>
            <w:tcW w:w="1951" w:type="dxa"/>
          </w:tcPr>
          <w:p w14:paraId="05A38955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degree</w:t>
            </w:r>
          </w:p>
        </w:tc>
        <w:tc>
          <w:tcPr>
            <w:tcW w:w="6379" w:type="dxa"/>
          </w:tcPr>
          <w:p w14:paraId="6DD83E32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酒精度</w:t>
            </w:r>
          </w:p>
        </w:tc>
      </w:tr>
      <w:tr w:rsidR="005B5DC3" w:rsidRPr="00FE792B" w14:paraId="3A52C088" w14:textId="77777777" w:rsidTr="003A382C">
        <w:tc>
          <w:tcPr>
            <w:tcW w:w="1951" w:type="dxa"/>
          </w:tcPr>
          <w:p w14:paraId="1E546F6C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ml</w:t>
            </w:r>
          </w:p>
        </w:tc>
        <w:tc>
          <w:tcPr>
            <w:tcW w:w="6379" w:type="dxa"/>
          </w:tcPr>
          <w:p w14:paraId="2843564E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净含量</w:t>
            </w:r>
          </w:p>
        </w:tc>
      </w:tr>
      <w:tr w:rsidR="005B5DC3" w:rsidRPr="00FE792B" w14:paraId="6EDD57CB" w14:textId="77777777" w:rsidTr="003A382C">
        <w:tc>
          <w:tcPr>
            <w:tcW w:w="1951" w:type="dxa"/>
          </w:tcPr>
          <w:p w14:paraId="13B10537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treeAge</w:t>
            </w:r>
            <w:proofErr w:type="spellEnd"/>
          </w:p>
        </w:tc>
        <w:tc>
          <w:tcPr>
            <w:tcW w:w="6379" w:type="dxa"/>
          </w:tcPr>
          <w:p w14:paraId="0921C05D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平均树龄</w:t>
            </w:r>
          </w:p>
        </w:tc>
      </w:tr>
      <w:tr w:rsidR="005B5DC3" w:rsidRPr="00FE792B" w14:paraId="71AC74C1" w14:textId="77777777" w:rsidTr="003A382C">
        <w:tc>
          <w:tcPr>
            <w:tcW w:w="1951" w:type="dxa"/>
          </w:tcPr>
          <w:p w14:paraId="3C7E06CD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wineMaker</w:t>
            </w:r>
            <w:proofErr w:type="spellEnd"/>
          </w:p>
        </w:tc>
        <w:tc>
          <w:tcPr>
            <w:tcW w:w="6379" w:type="dxa"/>
          </w:tcPr>
          <w:p w14:paraId="49D7AA48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酿酒师</w:t>
            </w:r>
          </w:p>
        </w:tc>
      </w:tr>
      <w:tr w:rsidR="005B5DC3" w:rsidRPr="00FE792B" w14:paraId="4D240966" w14:textId="77777777" w:rsidTr="003A382C">
        <w:tc>
          <w:tcPr>
            <w:tcW w:w="1951" w:type="dxa"/>
          </w:tcPr>
          <w:p w14:paraId="0007FFD6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merchantName</w:t>
            </w:r>
            <w:proofErr w:type="spellEnd"/>
          </w:p>
        </w:tc>
        <w:tc>
          <w:tcPr>
            <w:tcW w:w="6379" w:type="dxa"/>
          </w:tcPr>
          <w:p w14:paraId="4DEE61A0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酒庄</w:t>
            </w:r>
          </w:p>
        </w:tc>
      </w:tr>
      <w:tr w:rsidR="005B5DC3" w:rsidRPr="00FE792B" w14:paraId="2DAB2C32" w14:textId="77777777" w:rsidTr="003A382C">
        <w:tc>
          <w:tcPr>
            <w:tcW w:w="1951" w:type="dxa"/>
          </w:tcPr>
          <w:p w14:paraId="7A896019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41A46">
              <w:rPr>
                <w:rFonts w:ascii="微软雅黑" w:eastAsia="微软雅黑" w:hAnsi="微软雅黑"/>
                <w:sz w:val="18"/>
                <w:szCs w:val="18"/>
              </w:rPr>
              <w:t>productArea</w:t>
            </w:r>
            <w:proofErr w:type="spellEnd"/>
          </w:p>
        </w:tc>
        <w:tc>
          <w:tcPr>
            <w:tcW w:w="6379" w:type="dxa"/>
          </w:tcPr>
          <w:p w14:paraId="03389B5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产区</w:t>
            </w:r>
          </w:p>
        </w:tc>
      </w:tr>
      <w:tr w:rsidR="005B5DC3" w:rsidRPr="00FE792B" w14:paraId="1A033A72" w14:textId="77777777" w:rsidTr="003A382C">
        <w:tc>
          <w:tcPr>
            <w:tcW w:w="1951" w:type="dxa"/>
          </w:tcPr>
          <w:p w14:paraId="1ACB55BB" w14:textId="77777777" w:rsidR="005B5DC3" w:rsidRDefault="00C41A46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C41A46">
              <w:rPr>
                <w:rFonts w:ascii="微软雅黑" w:eastAsia="微软雅黑" w:hAnsi="微软雅黑"/>
                <w:sz w:val="18"/>
                <w:szCs w:val="18"/>
              </w:rPr>
              <w:t>reason</w:t>
            </w:r>
          </w:p>
        </w:tc>
        <w:tc>
          <w:tcPr>
            <w:tcW w:w="6379" w:type="dxa"/>
          </w:tcPr>
          <w:p w14:paraId="05A4B011" w14:textId="77777777" w:rsidR="005B5DC3" w:rsidRDefault="005B5DC3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5B5DC3">
              <w:rPr>
                <w:rFonts w:ascii="微软雅黑" w:eastAsia="微软雅黑" w:hAnsi="微软雅黑" w:hint="eastAsia"/>
                <w:sz w:val="18"/>
                <w:szCs w:val="18"/>
              </w:rPr>
              <w:t>推荐理由</w:t>
            </w:r>
            <w:r w:rsidR="00F636EE">
              <w:rPr>
                <w:rFonts w:ascii="微软雅黑" w:eastAsia="微软雅黑" w:hAnsi="微软雅黑" w:hint="eastAsia"/>
                <w:sz w:val="18"/>
                <w:szCs w:val="18"/>
              </w:rPr>
              <w:t>，纯文字</w:t>
            </w:r>
          </w:p>
        </w:tc>
      </w:tr>
      <w:tr w:rsidR="00B44FC0" w:rsidRPr="00FE792B" w14:paraId="4B09BF0F" w14:textId="77777777" w:rsidTr="003A382C">
        <w:tc>
          <w:tcPr>
            <w:tcW w:w="1951" w:type="dxa"/>
          </w:tcPr>
          <w:p w14:paraId="08E5D8B8" w14:textId="77777777" w:rsidR="00B44FC0" w:rsidRPr="00C41A46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44FC0">
              <w:rPr>
                <w:rFonts w:ascii="微软雅黑" w:eastAsia="微软雅黑" w:hAnsi="微软雅黑"/>
                <w:sz w:val="18"/>
                <w:szCs w:val="18"/>
              </w:rPr>
              <w:t>storyPic</w:t>
            </w:r>
            <w:proofErr w:type="spellEnd"/>
          </w:p>
        </w:tc>
        <w:tc>
          <w:tcPr>
            <w:tcW w:w="6379" w:type="dxa"/>
          </w:tcPr>
          <w:p w14:paraId="74B7D23F" w14:textId="77777777" w:rsidR="00B44FC0" w:rsidRPr="005B5DC3" w:rsidRDefault="00B44FC0" w:rsidP="003A38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品鉴与酒庄story图片，一张长图</w:t>
            </w:r>
          </w:p>
        </w:tc>
      </w:tr>
    </w:tbl>
    <w:p w14:paraId="4FF38C2C" w14:textId="77777777" w:rsidR="00D120F8" w:rsidRPr="00980F29" w:rsidRDefault="00D120F8" w:rsidP="00D120F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发送登录验证码</w:t>
      </w:r>
    </w:p>
    <w:p w14:paraId="4D555923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0E4430">
        <w:rPr>
          <w:rFonts w:ascii="微软雅黑" w:eastAsia="微软雅黑" w:hAnsi="微软雅黑" w:hint="eastAsia"/>
          <w:b/>
          <w:sz w:val="18"/>
          <w:szCs w:val="18"/>
        </w:rPr>
        <w:t>send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V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erify</w:t>
      </w:r>
      <w:r w:rsidR="000E4430" w:rsidRPr="00943646">
        <w:rPr>
          <w:rFonts w:ascii="微软雅黑" w:eastAsia="微软雅黑" w:hAnsi="微软雅黑" w:hint="eastAsia"/>
          <w:b/>
          <w:sz w:val="18"/>
          <w:szCs w:val="18"/>
        </w:rPr>
        <w:t>C</w:t>
      </w:r>
      <w:r w:rsidR="000E4430" w:rsidRPr="00943646">
        <w:rPr>
          <w:rFonts w:ascii="微软雅黑" w:eastAsia="微软雅黑" w:hAnsi="微软雅黑"/>
          <w:b/>
          <w:sz w:val="18"/>
          <w:szCs w:val="18"/>
        </w:rPr>
        <w:t>ode</w:t>
      </w:r>
      <w:proofErr w:type="spellEnd"/>
    </w:p>
    <w:p w14:paraId="5E4975CB" w14:textId="77777777" w:rsidR="00D120F8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6A07C5AD" w14:textId="77777777" w:rsidTr="006B2B1C">
        <w:tc>
          <w:tcPr>
            <w:tcW w:w="1951" w:type="dxa"/>
            <w:shd w:val="solid" w:color="95B3D7" w:themeColor="accent1" w:themeTint="99" w:fill="auto"/>
          </w:tcPr>
          <w:p w14:paraId="4338E408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890E756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5C3F7FE2" w14:textId="77777777" w:rsidTr="006B2B1C">
        <w:tc>
          <w:tcPr>
            <w:tcW w:w="1951" w:type="dxa"/>
          </w:tcPr>
          <w:p w14:paraId="47376C5E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344528EB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</w:tbl>
    <w:p w14:paraId="0B19EA01" w14:textId="77777777" w:rsidR="00D120F8" w:rsidRPr="00FE792B" w:rsidRDefault="00D120F8" w:rsidP="00D120F8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D120F8" w:rsidRPr="00FE792B" w14:paraId="1848C337" w14:textId="77777777" w:rsidTr="006B2B1C">
        <w:tc>
          <w:tcPr>
            <w:tcW w:w="1951" w:type="dxa"/>
            <w:shd w:val="solid" w:color="95B3D7" w:themeColor="accent1" w:themeTint="99" w:fill="auto"/>
          </w:tcPr>
          <w:p w14:paraId="7C32E73A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DD851F" w14:textId="77777777" w:rsidR="00D120F8" w:rsidRPr="00FE792B" w:rsidRDefault="00D120F8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D120F8" w:rsidRPr="00FE792B" w14:paraId="3855B93C" w14:textId="77777777" w:rsidTr="006B2B1C">
        <w:tc>
          <w:tcPr>
            <w:tcW w:w="1951" w:type="dxa"/>
          </w:tcPr>
          <w:p w14:paraId="3A75DD5D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verify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Pr="00D120F8">
              <w:rPr>
                <w:rFonts w:ascii="微软雅黑" w:eastAsia="微软雅黑" w:hAnsi="微软雅黑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6379" w:type="dxa"/>
          </w:tcPr>
          <w:p w14:paraId="56B9FE18" w14:textId="77777777" w:rsidR="00D120F8" w:rsidRPr="00FE792B" w:rsidRDefault="00D120F8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</w:p>
        </w:tc>
      </w:tr>
    </w:tbl>
    <w:p w14:paraId="4BAFF675" w14:textId="77777777" w:rsidR="00B744F4" w:rsidRPr="00980F29" w:rsidRDefault="00B744F4" w:rsidP="00B744F4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7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用户登录</w:t>
      </w:r>
    </w:p>
    <w:p w14:paraId="388EC12B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 w:rsidR="00C23B1E">
        <w:rPr>
          <w:rFonts w:ascii="微软雅黑" w:eastAsia="微软雅黑" w:hAnsi="微软雅黑" w:hint="eastAsia"/>
          <w:b/>
          <w:sz w:val="18"/>
          <w:szCs w:val="18"/>
        </w:rPr>
        <w:t>login</w:t>
      </w:r>
    </w:p>
    <w:p w14:paraId="57956038" w14:textId="77777777" w:rsidR="00B744F4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7C2BFF99" w14:textId="77777777" w:rsidTr="006B2B1C">
        <w:tc>
          <w:tcPr>
            <w:tcW w:w="1951" w:type="dxa"/>
            <w:shd w:val="solid" w:color="95B3D7" w:themeColor="accent1" w:themeTint="99" w:fill="auto"/>
          </w:tcPr>
          <w:p w14:paraId="189916C5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40B2F8D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08B06AA7" w14:textId="77777777" w:rsidTr="006B2B1C">
        <w:tc>
          <w:tcPr>
            <w:tcW w:w="1951" w:type="dxa"/>
          </w:tcPr>
          <w:p w14:paraId="3EF98672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05A7929E" w14:textId="77777777" w:rsidR="00B744F4" w:rsidRPr="00FE792B" w:rsidRDefault="00B744F4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登录用户名，即手机号，必填</w:t>
            </w:r>
          </w:p>
        </w:tc>
      </w:tr>
      <w:tr w:rsidR="00B52AA0" w:rsidRPr="00B52AA0" w14:paraId="61D96184" w14:textId="77777777" w:rsidTr="006B2B1C">
        <w:tc>
          <w:tcPr>
            <w:tcW w:w="1951" w:type="dxa"/>
          </w:tcPr>
          <w:p w14:paraId="72F8456F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398C991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登录密码或验证码，必填</w:t>
            </w:r>
          </w:p>
        </w:tc>
      </w:tr>
      <w:tr w:rsidR="00B52AA0" w:rsidRPr="00B52AA0" w14:paraId="779DD822" w14:textId="77777777" w:rsidTr="006B2B1C">
        <w:tc>
          <w:tcPr>
            <w:tcW w:w="1951" w:type="dxa"/>
          </w:tcPr>
          <w:p w14:paraId="6B7EE934" w14:textId="77777777" w:rsidR="00B52AA0" w:rsidRDefault="00B52AA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type</w:t>
            </w:r>
          </w:p>
        </w:tc>
        <w:tc>
          <w:tcPr>
            <w:tcW w:w="6379" w:type="dxa"/>
          </w:tcPr>
          <w:p w14:paraId="7EC57170" w14:textId="77777777" w:rsidR="00B52AA0" w:rsidRDefault="00B52AA0" w:rsidP="007853C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登录方式，1: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登录，2:</w:t>
            </w:r>
            <w:r w:rsidR="00815189">
              <w:rPr>
                <w:rFonts w:ascii="微软雅黑" w:eastAsia="微软雅黑" w:hAnsi="微软雅黑" w:hint="eastAsia"/>
                <w:sz w:val="18"/>
                <w:szCs w:val="18"/>
              </w:rPr>
              <w:t>验证码</w:t>
            </w:r>
            <w:r w:rsidR="00375485">
              <w:rPr>
                <w:rFonts w:ascii="微软雅黑" w:eastAsia="微软雅黑" w:hAnsi="微软雅黑" w:hint="eastAsia"/>
                <w:sz w:val="18"/>
                <w:szCs w:val="18"/>
              </w:rPr>
              <w:t>登录</w:t>
            </w:r>
            <w:r w:rsidR="004460BF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D7999B1" w14:textId="77777777" w:rsidR="00B744F4" w:rsidRPr="00FE792B" w:rsidRDefault="00B744F4" w:rsidP="00B744F4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744F4" w:rsidRPr="00FE792B" w14:paraId="102D80E0" w14:textId="77777777" w:rsidTr="006B2B1C">
        <w:tc>
          <w:tcPr>
            <w:tcW w:w="1951" w:type="dxa"/>
            <w:shd w:val="solid" w:color="95B3D7" w:themeColor="accent1" w:themeTint="99" w:fill="auto"/>
          </w:tcPr>
          <w:p w14:paraId="3D0A198E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78338F9" w14:textId="77777777" w:rsidR="00B744F4" w:rsidRPr="00FE792B" w:rsidRDefault="00B744F4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744F4" w:rsidRPr="00FE792B" w14:paraId="6AD6333B" w14:textId="77777777" w:rsidTr="006B2B1C">
        <w:tc>
          <w:tcPr>
            <w:tcW w:w="1951" w:type="dxa"/>
          </w:tcPr>
          <w:p w14:paraId="3CB5D1BD" w14:textId="77777777" w:rsidR="00B744F4" w:rsidRPr="00FE792B" w:rsidRDefault="00CB1E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263C1AA0" w14:textId="77777777" w:rsidR="00B744F4" w:rsidRPr="00FE792B" w:rsidRDefault="00CB1E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</w:tbl>
    <w:p w14:paraId="367846BC" w14:textId="77777777" w:rsidR="00924B0C" w:rsidRPr="00980F29" w:rsidRDefault="00924B0C" w:rsidP="00924B0C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</w:t>
      </w:r>
      <w:r w:rsidRPr="00980F29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用户信息获取</w:t>
      </w:r>
    </w:p>
    <w:p w14:paraId="3F3E6E24" w14:textId="77777777" w:rsidR="00924B0C" w:rsidRPr="00FE792B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3B4A6B">
        <w:rPr>
          <w:rFonts w:ascii="微软雅黑" w:eastAsia="微软雅黑" w:hAnsi="微软雅黑" w:hint="eastAsia"/>
          <w:b/>
          <w:sz w:val="18"/>
          <w:szCs w:val="18"/>
        </w:rPr>
        <w:t>getUserInfo</w:t>
      </w:r>
      <w:proofErr w:type="spellEnd"/>
    </w:p>
    <w:p w14:paraId="59143EBB" w14:textId="77777777" w:rsidR="00924B0C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4B0C" w:rsidRPr="00FE792B" w14:paraId="2EA7E6C1" w14:textId="77777777" w:rsidTr="006B2B1C">
        <w:tc>
          <w:tcPr>
            <w:tcW w:w="1951" w:type="dxa"/>
            <w:shd w:val="solid" w:color="95B3D7" w:themeColor="accent1" w:themeTint="99" w:fill="auto"/>
          </w:tcPr>
          <w:p w14:paraId="78B77C19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220C810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4B0C" w:rsidRPr="00FE792B" w14:paraId="07807782" w14:textId="77777777" w:rsidTr="006B2B1C">
        <w:tc>
          <w:tcPr>
            <w:tcW w:w="1951" w:type="dxa"/>
          </w:tcPr>
          <w:p w14:paraId="7A4C44E3" w14:textId="77777777" w:rsidR="00924B0C" w:rsidRPr="00FE792B" w:rsidRDefault="00924B0C" w:rsidP="003E0AC9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 w:rsidR="003E0AC9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5AFBC34E" w14:textId="77777777" w:rsidR="00924B0C" w:rsidRPr="00FE792B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  <w:r w:rsidR="00924B0C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6675667A" w14:textId="77777777" w:rsidR="00924B0C" w:rsidRPr="00FE792B" w:rsidRDefault="00924B0C" w:rsidP="00924B0C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3B4A6B"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924B0C" w:rsidRPr="00FE792B" w14:paraId="12977366" w14:textId="77777777" w:rsidTr="006B2B1C">
        <w:tc>
          <w:tcPr>
            <w:tcW w:w="1951" w:type="dxa"/>
            <w:shd w:val="solid" w:color="95B3D7" w:themeColor="accent1" w:themeTint="99" w:fill="auto"/>
          </w:tcPr>
          <w:p w14:paraId="40E955A0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5286A5E7" w14:textId="77777777" w:rsidR="00924B0C" w:rsidRPr="00FE792B" w:rsidRDefault="00924B0C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24B0C" w:rsidRPr="00FE792B" w14:paraId="4134542F" w14:textId="77777777" w:rsidTr="006B2B1C">
        <w:tc>
          <w:tcPr>
            <w:tcW w:w="1951" w:type="dxa"/>
          </w:tcPr>
          <w:p w14:paraId="5732D9C8" w14:textId="77777777" w:rsidR="00924B0C" w:rsidRPr="00FE792B" w:rsidRDefault="00924B0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4D9C3AB" w14:textId="77777777" w:rsidR="00924B0C" w:rsidRPr="00FE792B" w:rsidRDefault="00924B0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FF4BBD" w:rsidRPr="00FE792B" w14:paraId="4C067920" w14:textId="77777777" w:rsidTr="006B2B1C">
        <w:tc>
          <w:tcPr>
            <w:tcW w:w="1951" w:type="dxa"/>
          </w:tcPr>
          <w:p w14:paraId="0F8E597B" w14:textId="77777777" w:rsidR="00FF4BBD" w:rsidRDefault="00FF4B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630B8552" w14:textId="77777777" w:rsidR="00FF4BBD" w:rsidRDefault="00FF4B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3E0AC9" w:rsidRPr="00FE792B" w14:paraId="500116E9" w14:textId="77777777" w:rsidTr="006B2B1C">
        <w:tc>
          <w:tcPr>
            <w:tcW w:w="1951" w:type="dxa"/>
          </w:tcPr>
          <w:p w14:paraId="2F618E67" w14:textId="77777777" w:rsid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4CA0CDB9" w14:textId="77777777" w:rsid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3E0AC9" w:rsidRPr="00FE792B" w14:paraId="13B9453D" w14:textId="77777777" w:rsidTr="006B2B1C">
        <w:tc>
          <w:tcPr>
            <w:tcW w:w="1951" w:type="dxa"/>
          </w:tcPr>
          <w:p w14:paraId="54D8C747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1B61D872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3E0AC9" w:rsidRPr="00FE792B" w14:paraId="5EB3CBD0" w14:textId="77777777" w:rsidTr="006B2B1C">
        <w:tc>
          <w:tcPr>
            <w:tcW w:w="1951" w:type="dxa"/>
          </w:tcPr>
          <w:p w14:paraId="45A1F500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realName</w:t>
            </w:r>
            <w:proofErr w:type="spellEnd"/>
          </w:p>
        </w:tc>
        <w:tc>
          <w:tcPr>
            <w:tcW w:w="6379" w:type="dxa"/>
          </w:tcPr>
          <w:p w14:paraId="7140D18C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3E0AC9" w:rsidRPr="00FE792B" w14:paraId="4357FB40" w14:textId="77777777" w:rsidTr="006B2B1C">
        <w:tc>
          <w:tcPr>
            <w:tcW w:w="1951" w:type="dxa"/>
          </w:tcPr>
          <w:p w14:paraId="329ED064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11AD6067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3E0AC9" w:rsidRPr="00FE792B" w14:paraId="377F3D64" w14:textId="77777777" w:rsidTr="006B2B1C">
        <w:tc>
          <w:tcPr>
            <w:tcW w:w="1951" w:type="dxa"/>
          </w:tcPr>
          <w:p w14:paraId="214EAA0F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61DEB2D3" w14:textId="77777777" w:rsidR="003E0AC9" w:rsidRPr="003E0AC9" w:rsidRDefault="003E0AC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2762FF05" w14:textId="77777777" w:rsidR="00A87867" w:rsidRPr="00980F29" w:rsidRDefault="00D82FDE" w:rsidP="00A8786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9</w:t>
      </w:r>
      <w:r w:rsidR="00A87867" w:rsidRPr="00980F29">
        <w:rPr>
          <w:rFonts w:ascii="微软雅黑" w:eastAsia="微软雅黑" w:hAnsi="微软雅黑" w:hint="eastAsia"/>
        </w:rPr>
        <w:t xml:space="preserve">  </w:t>
      </w:r>
      <w:r w:rsidR="00A87867">
        <w:rPr>
          <w:rFonts w:ascii="微软雅黑" w:eastAsia="微软雅黑" w:hAnsi="微软雅黑" w:hint="eastAsia"/>
        </w:rPr>
        <w:t>更新用户信息</w:t>
      </w:r>
    </w:p>
    <w:p w14:paraId="1BDE268E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4C03FE">
        <w:rPr>
          <w:rFonts w:ascii="微软雅黑" w:eastAsia="微软雅黑" w:hAnsi="微软雅黑" w:hint="eastAsia"/>
          <w:b/>
          <w:sz w:val="18"/>
          <w:szCs w:val="18"/>
        </w:rPr>
        <w:t>update</w:t>
      </w:r>
      <w:r>
        <w:rPr>
          <w:rFonts w:ascii="微软雅黑" w:eastAsia="微软雅黑" w:hAnsi="微软雅黑" w:hint="eastAsia"/>
          <w:b/>
          <w:sz w:val="18"/>
          <w:szCs w:val="18"/>
        </w:rPr>
        <w:t>UserInfo</w:t>
      </w:r>
      <w:proofErr w:type="spellEnd"/>
    </w:p>
    <w:p w14:paraId="3479D0DB" w14:textId="77777777" w:rsidR="00A87867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50D33E00" w14:textId="77777777" w:rsidTr="006B2B1C">
        <w:tc>
          <w:tcPr>
            <w:tcW w:w="1951" w:type="dxa"/>
            <w:shd w:val="solid" w:color="95B3D7" w:themeColor="accent1" w:themeTint="99" w:fill="auto"/>
          </w:tcPr>
          <w:p w14:paraId="404E2F0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26F3F12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74D2BADE" w14:textId="77777777" w:rsidTr="006B2B1C">
        <w:tc>
          <w:tcPr>
            <w:tcW w:w="1951" w:type="dxa"/>
          </w:tcPr>
          <w:p w14:paraId="52FE6323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042E0717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82FDE" w:rsidRPr="00FE792B" w14:paraId="2DF212EF" w14:textId="77777777" w:rsidTr="006B2B1C">
        <w:tc>
          <w:tcPr>
            <w:tcW w:w="1951" w:type="dxa"/>
          </w:tcPr>
          <w:p w14:paraId="5357DBB8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6C951275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D82FDE" w:rsidRPr="00FE792B" w14:paraId="2825C587" w14:textId="77777777" w:rsidTr="006B2B1C">
        <w:tc>
          <w:tcPr>
            <w:tcW w:w="1951" w:type="dxa"/>
          </w:tcPr>
          <w:p w14:paraId="3ACD1B30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6998DB66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D82FDE" w:rsidRPr="00FE792B" w14:paraId="4DBDB232" w14:textId="77777777" w:rsidTr="006B2B1C">
        <w:tc>
          <w:tcPr>
            <w:tcW w:w="1951" w:type="dxa"/>
          </w:tcPr>
          <w:p w14:paraId="4C178DFB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3EAEAA07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D82FDE" w:rsidRPr="00FE792B" w14:paraId="17412015" w14:textId="77777777" w:rsidTr="006B2B1C">
        <w:tc>
          <w:tcPr>
            <w:tcW w:w="1951" w:type="dxa"/>
          </w:tcPr>
          <w:p w14:paraId="016A1856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5E344B7F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  <w:tr w:rsidR="00D82FDE" w:rsidRPr="00FE792B" w14:paraId="52C5B752" w14:textId="77777777" w:rsidTr="006B2B1C">
        <w:tc>
          <w:tcPr>
            <w:tcW w:w="1951" w:type="dxa"/>
          </w:tcPr>
          <w:p w14:paraId="38787582" w14:textId="77777777" w:rsidR="00D82FDE" w:rsidRPr="003E0AC9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</w:p>
        </w:tc>
        <w:tc>
          <w:tcPr>
            <w:tcW w:w="6379" w:type="dxa"/>
          </w:tcPr>
          <w:p w14:paraId="0040D8B1" w14:textId="77777777" w:rsidR="00D82FDE" w:rsidRDefault="00D82FDE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登录密码，为空时不修改密码</w:t>
            </w:r>
          </w:p>
        </w:tc>
      </w:tr>
    </w:tbl>
    <w:p w14:paraId="0616A766" w14:textId="77777777" w:rsidR="00A87867" w:rsidRPr="00FE792B" w:rsidRDefault="00A87867" w:rsidP="00A8786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User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87867" w:rsidRPr="00FE792B" w14:paraId="21EF2F7A" w14:textId="77777777" w:rsidTr="006B2B1C">
        <w:tc>
          <w:tcPr>
            <w:tcW w:w="1951" w:type="dxa"/>
            <w:shd w:val="solid" w:color="95B3D7" w:themeColor="accent1" w:themeTint="99" w:fill="auto"/>
          </w:tcPr>
          <w:p w14:paraId="2E20B76B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2942A9" w14:textId="77777777" w:rsidR="00A87867" w:rsidRPr="00FE792B" w:rsidRDefault="00A8786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87867" w:rsidRPr="00FE792B" w14:paraId="67BE5626" w14:textId="77777777" w:rsidTr="006B2B1C">
        <w:tc>
          <w:tcPr>
            <w:tcW w:w="1951" w:type="dxa"/>
          </w:tcPr>
          <w:p w14:paraId="6FFD2C3E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5E9726F4" w14:textId="77777777" w:rsidR="00A87867" w:rsidRPr="00FE792B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</w:p>
        </w:tc>
      </w:tr>
      <w:tr w:rsidR="00A87867" w:rsidRPr="00FE792B" w14:paraId="64717E4C" w14:textId="77777777" w:rsidTr="006B2B1C">
        <w:tc>
          <w:tcPr>
            <w:tcW w:w="1951" w:type="dxa"/>
          </w:tcPr>
          <w:p w14:paraId="0BFBE525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6379" w:type="dxa"/>
          </w:tcPr>
          <w:p w14:paraId="59928126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用户名，即绑定的手机号</w:t>
            </w:r>
          </w:p>
        </w:tc>
      </w:tr>
      <w:tr w:rsidR="00A87867" w:rsidRPr="00FE792B" w14:paraId="1B4AB993" w14:textId="77777777" w:rsidTr="006B2B1C">
        <w:tc>
          <w:tcPr>
            <w:tcW w:w="1951" w:type="dxa"/>
          </w:tcPr>
          <w:p w14:paraId="71070E3C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balance</w:t>
            </w:r>
          </w:p>
        </w:tc>
        <w:tc>
          <w:tcPr>
            <w:tcW w:w="6379" w:type="dxa"/>
          </w:tcPr>
          <w:p w14:paraId="36BA11D4" w14:textId="77777777" w:rsidR="00A87867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 w:hint="eastAsia"/>
                <w:sz w:val="18"/>
                <w:szCs w:val="18"/>
              </w:rPr>
              <w:t>返佣余额，单位分</w:t>
            </w:r>
          </w:p>
        </w:tc>
      </w:tr>
      <w:tr w:rsidR="00A87867" w:rsidRPr="00FE792B" w14:paraId="72AADD66" w14:textId="77777777" w:rsidTr="006B2B1C">
        <w:tc>
          <w:tcPr>
            <w:tcW w:w="1951" w:type="dxa"/>
          </w:tcPr>
          <w:p w14:paraId="1CBE01CA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6379" w:type="dxa"/>
          </w:tcPr>
          <w:p w14:paraId="40575D80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</w:tc>
      </w:tr>
      <w:tr w:rsidR="00A87867" w:rsidRPr="00FE792B" w14:paraId="38C59AD1" w14:textId="77777777" w:rsidTr="006B2B1C">
        <w:tc>
          <w:tcPr>
            <w:tcW w:w="1951" w:type="dxa"/>
          </w:tcPr>
          <w:p w14:paraId="1FFC9375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E0AC9">
              <w:rPr>
                <w:rFonts w:ascii="微软雅黑" w:eastAsia="微软雅黑" w:hAnsi="微软雅黑"/>
                <w:sz w:val="18"/>
                <w:szCs w:val="18"/>
              </w:rPr>
              <w:t>realName</w:t>
            </w:r>
            <w:proofErr w:type="spellEnd"/>
          </w:p>
        </w:tc>
        <w:tc>
          <w:tcPr>
            <w:tcW w:w="6379" w:type="dxa"/>
          </w:tcPr>
          <w:p w14:paraId="37B1BDA8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87867" w:rsidRPr="00FE792B" w14:paraId="2D78D9FB" w14:textId="77777777" w:rsidTr="006B2B1C">
        <w:tc>
          <w:tcPr>
            <w:tcW w:w="1951" w:type="dxa"/>
          </w:tcPr>
          <w:p w14:paraId="0FD11407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</w:p>
        </w:tc>
        <w:tc>
          <w:tcPr>
            <w:tcW w:w="6379" w:type="dxa"/>
          </w:tcPr>
          <w:p w14:paraId="62FA0AAF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性别，1:男，2:女</w:t>
            </w:r>
          </w:p>
        </w:tc>
      </w:tr>
      <w:tr w:rsidR="00A87867" w:rsidRPr="00FE792B" w14:paraId="4F1A799F" w14:textId="77777777" w:rsidTr="006B2B1C">
        <w:tc>
          <w:tcPr>
            <w:tcW w:w="1951" w:type="dxa"/>
          </w:tcPr>
          <w:p w14:paraId="104F3612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E0AC9">
              <w:rPr>
                <w:rFonts w:ascii="微软雅黑" w:eastAsia="微软雅黑" w:hAnsi="微软雅黑"/>
                <w:sz w:val="18"/>
                <w:szCs w:val="18"/>
              </w:rPr>
              <w:t>birthday</w:t>
            </w:r>
          </w:p>
        </w:tc>
        <w:tc>
          <w:tcPr>
            <w:tcW w:w="6379" w:type="dxa"/>
          </w:tcPr>
          <w:p w14:paraId="49DA19BE" w14:textId="77777777" w:rsidR="00A87867" w:rsidRPr="003E0AC9" w:rsidRDefault="00A8786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生日，如2017-07-10</w:t>
            </w:r>
          </w:p>
        </w:tc>
      </w:tr>
    </w:tbl>
    <w:p w14:paraId="45B89C4F" w14:textId="77777777" w:rsidR="00BC3321" w:rsidRPr="00980F29" w:rsidRDefault="00BC3321" w:rsidP="00BC332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10</w:t>
      </w:r>
      <w:r w:rsidR="00720197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用户收货地址列表获取</w:t>
      </w:r>
    </w:p>
    <w:p w14:paraId="56514A7B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FC4EB3">
        <w:rPr>
          <w:rFonts w:ascii="微软雅黑" w:eastAsia="微软雅黑" w:hAnsi="微软雅黑" w:hint="eastAsia"/>
          <w:b/>
          <w:sz w:val="18"/>
          <w:szCs w:val="18"/>
        </w:rPr>
        <w:t>UserAddresse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proofErr w:type="spellEnd"/>
    </w:p>
    <w:p w14:paraId="07A32AFA" w14:textId="77777777" w:rsidR="00BC3321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DD1A16F" w14:textId="77777777" w:rsidTr="006B2B1C">
        <w:tc>
          <w:tcPr>
            <w:tcW w:w="1951" w:type="dxa"/>
            <w:shd w:val="solid" w:color="95B3D7" w:themeColor="accent1" w:themeTint="99" w:fill="auto"/>
          </w:tcPr>
          <w:p w14:paraId="19B46794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38F6596E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87782" w:rsidRPr="00FE792B" w14:paraId="3F699042" w14:textId="77777777" w:rsidTr="006B2B1C">
        <w:tc>
          <w:tcPr>
            <w:tcW w:w="1951" w:type="dxa"/>
          </w:tcPr>
          <w:p w14:paraId="4E2AFC4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21E4C7F" w14:textId="77777777" w:rsidR="00987782" w:rsidRPr="00FE792B" w:rsidRDefault="0098778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</w:tbl>
    <w:p w14:paraId="4FD011F0" w14:textId="77777777" w:rsidR="00BC3321" w:rsidRPr="00FE792B" w:rsidRDefault="00BC3321" w:rsidP="00BC332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proofErr w:type="spellStart"/>
      <w:r w:rsidR="00987782">
        <w:rPr>
          <w:rFonts w:ascii="微软雅黑" w:eastAsia="微软雅黑" w:hAnsi="微软雅黑" w:hint="eastAsia"/>
          <w:b/>
          <w:sz w:val="18"/>
          <w:szCs w:val="18"/>
        </w:rPr>
        <w:t>UserAddress</w:t>
      </w:r>
      <w:proofErr w:type="spellEnd"/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BC3321" w:rsidRPr="00FE792B" w14:paraId="54B103D5" w14:textId="77777777" w:rsidTr="006B2B1C">
        <w:tc>
          <w:tcPr>
            <w:tcW w:w="1951" w:type="dxa"/>
            <w:shd w:val="solid" w:color="95B3D7" w:themeColor="accent1" w:themeTint="99" w:fill="auto"/>
          </w:tcPr>
          <w:p w14:paraId="7C4CF57B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F7272F6" w14:textId="77777777" w:rsidR="00BC3321" w:rsidRPr="00FE792B" w:rsidRDefault="00BC332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BC3321" w:rsidRPr="00FE792B" w14:paraId="2D687A27" w14:textId="77777777" w:rsidTr="006B2B1C">
        <w:tc>
          <w:tcPr>
            <w:tcW w:w="1951" w:type="dxa"/>
          </w:tcPr>
          <w:p w14:paraId="25ECF2A0" w14:textId="77777777" w:rsidR="00BC3321" w:rsidRPr="00FE792B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0E249B5A" w14:textId="77777777" w:rsidR="00BC3321" w:rsidRPr="000340CC" w:rsidRDefault="006618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</w:t>
            </w:r>
            <w:r w:rsidR="000340CC">
              <w:rPr>
                <w:rFonts w:ascii="微软雅黑" w:eastAsia="微软雅黑" w:hAnsi="微软雅黑" w:hint="eastAsia"/>
                <w:sz w:val="18"/>
                <w:szCs w:val="18"/>
              </w:rPr>
              <w:t>，修改时需要传该ID作为唯一标识</w:t>
            </w:r>
          </w:p>
        </w:tc>
      </w:tr>
      <w:tr w:rsidR="00AE439C" w:rsidRPr="00FE792B" w14:paraId="60DD19DF" w14:textId="77777777" w:rsidTr="006B2B1C">
        <w:tc>
          <w:tcPr>
            <w:tcW w:w="1951" w:type="dxa"/>
          </w:tcPr>
          <w:p w14:paraId="1C22F553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042A2BC0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是否为默认，1:是，0:否</w:t>
            </w:r>
          </w:p>
        </w:tc>
      </w:tr>
      <w:tr w:rsidR="00AE439C" w:rsidRPr="00FE792B" w14:paraId="6DC8E931" w14:textId="77777777" w:rsidTr="006B2B1C">
        <w:tc>
          <w:tcPr>
            <w:tcW w:w="1951" w:type="dxa"/>
          </w:tcPr>
          <w:p w14:paraId="1D3677E6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4DA27E02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AE439C" w:rsidRPr="00FE792B" w14:paraId="2706E92E" w14:textId="77777777" w:rsidTr="006B2B1C">
        <w:tc>
          <w:tcPr>
            <w:tcW w:w="1951" w:type="dxa"/>
          </w:tcPr>
          <w:p w14:paraId="4FA6EE2B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520BBAB7" w14:textId="77777777" w:rsidR="00AE439C" w:rsidRPr="00FE792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AE439C" w:rsidRPr="00FE792B" w14:paraId="7BF802D2" w14:textId="77777777" w:rsidTr="006B2B1C">
        <w:tc>
          <w:tcPr>
            <w:tcW w:w="1951" w:type="dxa"/>
          </w:tcPr>
          <w:p w14:paraId="4F2C565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72FA00A7" w14:textId="77777777" w:rsidR="00AE439C" w:rsidRPr="005C4539" w:rsidRDefault="00AE439C" w:rsidP="006B2B1C">
            <w:r w:rsidRPr="009E1E95">
              <w:rPr>
                <w:rFonts w:hint="eastAsia"/>
              </w:rPr>
              <w:t>省市区</w:t>
            </w:r>
          </w:p>
        </w:tc>
      </w:tr>
      <w:tr w:rsidR="00AE439C" w:rsidRPr="00FE792B" w14:paraId="6160F4D7" w14:textId="77777777" w:rsidTr="006B2B1C">
        <w:tc>
          <w:tcPr>
            <w:tcW w:w="1951" w:type="dxa"/>
          </w:tcPr>
          <w:p w14:paraId="749131BD" w14:textId="77777777" w:rsidR="00AE439C" w:rsidRPr="001D5D1B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012E1ED1" w14:textId="77777777" w:rsidR="00AE439C" w:rsidRDefault="00AE439C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</w:tbl>
    <w:p w14:paraId="5F9DCFCB" w14:textId="77777777" w:rsidR="00782DD1" w:rsidRPr="00980F29" w:rsidRDefault="00782DD1" w:rsidP="00782DD1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</w:t>
      </w:r>
      <w:r w:rsidR="00DC13C7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 xml:space="preserve"> 新增/修改用户收货地址</w:t>
      </w:r>
    </w:p>
    <w:p w14:paraId="4439956F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updateUserAddress</w:t>
      </w:r>
      <w:proofErr w:type="spellEnd"/>
    </w:p>
    <w:p w14:paraId="7026925F" w14:textId="77777777" w:rsidR="00782DD1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86DBFF6" w14:textId="77777777" w:rsidTr="006B2B1C">
        <w:tc>
          <w:tcPr>
            <w:tcW w:w="1951" w:type="dxa"/>
            <w:shd w:val="solid" w:color="95B3D7" w:themeColor="accent1" w:themeTint="99" w:fill="auto"/>
          </w:tcPr>
          <w:p w14:paraId="12CA388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2E864B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943525" w:rsidRPr="00FE792B" w14:paraId="4C3EEDA0" w14:textId="77777777" w:rsidTr="006B2B1C">
        <w:tc>
          <w:tcPr>
            <w:tcW w:w="1951" w:type="dxa"/>
          </w:tcPr>
          <w:p w14:paraId="056A32C9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562B0A81" w14:textId="77777777" w:rsidR="00943525" w:rsidRPr="000340CC" w:rsidRDefault="00943525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收货地址ID，为空时，代表新增</w:t>
            </w:r>
          </w:p>
        </w:tc>
      </w:tr>
      <w:tr w:rsidR="003F6116" w:rsidRPr="00FE792B" w14:paraId="53E0DD62" w14:textId="77777777" w:rsidTr="006B2B1C">
        <w:tc>
          <w:tcPr>
            <w:tcW w:w="1951" w:type="dxa"/>
          </w:tcPr>
          <w:p w14:paraId="252EE925" w14:textId="77777777" w:rsidR="003F6116" w:rsidRDefault="003F6116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3B2F800" w14:textId="77777777" w:rsidR="003F6116" w:rsidRDefault="003F6116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853343" w:rsidRPr="00FE792B" w14:paraId="1A556572" w14:textId="77777777" w:rsidTr="006B2B1C">
        <w:tc>
          <w:tcPr>
            <w:tcW w:w="1951" w:type="dxa"/>
          </w:tcPr>
          <w:p w14:paraId="7499DA15" w14:textId="77777777" w:rsidR="00853343" w:rsidRDefault="0085334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53343">
              <w:rPr>
                <w:rFonts w:ascii="微软雅黑" w:eastAsia="微软雅黑" w:hAnsi="微软雅黑"/>
                <w:sz w:val="18"/>
                <w:szCs w:val="18"/>
              </w:rPr>
              <w:t>isDefualt</w:t>
            </w:r>
            <w:proofErr w:type="spellEnd"/>
          </w:p>
        </w:tc>
        <w:tc>
          <w:tcPr>
            <w:tcW w:w="6379" w:type="dxa"/>
          </w:tcPr>
          <w:p w14:paraId="4D503D88" w14:textId="77777777" w:rsidR="00853343" w:rsidRDefault="00853343" w:rsidP="0094352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是否设置为默认，1:是，0:否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58DB6C13" w14:textId="77777777" w:rsidTr="006B2B1C">
        <w:tc>
          <w:tcPr>
            <w:tcW w:w="1951" w:type="dxa"/>
          </w:tcPr>
          <w:p w14:paraId="5921947D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proofErr w:type="spellEnd"/>
          </w:p>
        </w:tc>
        <w:tc>
          <w:tcPr>
            <w:tcW w:w="6379" w:type="dxa"/>
          </w:tcPr>
          <w:p w14:paraId="784A639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9A40506" w14:textId="77777777" w:rsidTr="006B2B1C">
        <w:tc>
          <w:tcPr>
            <w:tcW w:w="1951" w:type="dxa"/>
          </w:tcPr>
          <w:p w14:paraId="74CDF508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</w:p>
        </w:tc>
        <w:tc>
          <w:tcPr>
            <w:tcW w:w="6379" w:type="dxa"/>
          </w:tcPr>
          <w:p w14:paraId="1C3E35D6" w14:textId="77777777" w:rsidR="00943525" w:rsidRPr="00FE792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06A01774" w14:textId="77777777" w:rsidTr="006B2B1C">
        <w:tc>
          <w:tcPr>
            <w:tcW w:w="1951" w:type="dxa"/>
          </w:tcPr>
          <w:p w14:paraId="44616616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</w:p>
        </w:tc>
        <w:tc>
          <w:tcPr>
            <w:tcW w:w="6379" w:type="dxa"/>
          </w:tcPr>
          <w:p w14:paraId="67962897" w14:textId="77777777" w:rsidR="00943525" w:rsidRPr="005C4539" w:rsidRDefault="00943525" w:rsidP="006B2B1C">
            <w:r w:rsidRPr="009E1E95">
              <w:rPr>
                <w:rFonts w:hint="eastAsia"/>
              </w:rPr>
              <w:t>省市区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943525" w:rsidRPr="00FE792B" w14:paraId="1BB1213F" w14:textId="77777777" w:rsidTr="006B2B1C">
        <w:tc>
          <w:tcPr>
            <w:tcW w:w="1951" w:type="dxa"/>
          </w:tcPr>
          <w:p w14:paraId="46B07483" w14:textId="77777777" w:rsidR="00943525" w:rsidRPr="001D5D1B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</w:p>
        </w:tc>
        <w:tc>
          <w:tcPr>
            <w:tcW w:w="6379" w:type="dxa"/>
          </w:tcPr>
          <w:p w14:paraId="7A72A858" w14:textId="77777777" w:rsidR="00943525" w:rsidRDefault="0094352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  <w:r w:rsidR="003F6116"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</w:tbl>
    <w:p w14:paraId="7555294D" w14:textId="77777777" w:rsidR="00782DD1" w:rsidRPr="00FE792B" w:rsidRDefault="00782DD1" w:rsidP="00782DD1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782DD1" w:rsidRPr="00FE792B" w14:paraId="5C27BFE9" w14:textId="77777777" w:rsidTr="006B2B1C">
        <w:tc>
          <w:tcPr>
            <w:tcW w:w="1951" w:type="dxa"/>
            <w:shd w:val="solid" w:color="95B3D7" w:themeColor="accent1" w:themeTint="99" w:fill="auto"/>
          </w:tcPr>
          <w:p w14:paraId="5F1E70BF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DD8404E" w14:textId="77777777" w:rsidR="00782DD1" w:rsidRPr="00FE792B" w:rsidRDefault="00782DD1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782DD1" w:rsidRPr="00FE792B" w14:paraId="34276AB3" w14:textId="77777777" w:rsidTr="006B2B1C">
        <w:tc>
          <w:tcPr>
            <w:tcW w:w="1951" w:type="dxa"/>
          </w:tcPr>
          <w:p w14:paraId="7BFA23BC" w14:textId="77777777" w:rsidR="00782DD1" w:rsidRPr="00FE792B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4639D82F" w14:textId="77777777" w:rsidR="00782DD1" w:rsidRPr="000340CC" w:rsidRDefault="00782DD1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收货地址ID，修改时需要传该ID作为唯一标识</w:t>
            </w:r>
          </w:p>
        </w:tc>
      </w:tr>
    </w:tbl>
    <w:p w14:paraId="673536E2" w14:textId="77777777" w:rsidR="00A673D2" w:rsidRPr="00980F29" w:rsidRDefault="00A673D2" w:rsidP="00A673D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 下单</w:t>
      </w:r>
    </w:p>
    <w:p w14:paraId="7F875E7B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p w14:paraId="0740817C" w14:textId="77777777" w:rsidR="00A673D2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3A55784" w14:textId="77777777" w:rsidTr="006B2B1C">
        <w:tc>
          <w:tcPr>
            <w:tcW w:w="1951" w:type="dxa"/>
            <w:shd w:val="solid" w:color="95B3D7" w:themeColor="accent1" w:themeTint="99" w:fill="auto"/>
          </w:tcPr>
          <w:p w14:paraId="50B41BA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894E86D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120A9A6A" w14:textId="77777777" w:rsidTr="006B2B1C">
        <w:tc>
          <w:tcPr>
            <w:tcW w:w="1951" w:type="dxa"/>
          </w:tcPr>
          <w:p w14:paraId="291B4C74" w14:textId="77777777" w:rsidR="00A673D2" w:rsidRPr="00FE792B" w:rsidRDefault="00160B2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6379" w:type="dxa"/>
          </w:tcPr>
          <w:p w14:paraId="1750CE64" w14:textId="77777777" w:rsidR="00A673D2" w:rsidRPr="000340CC" w:rsidRDefault="00903B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A673D2" w:rsidRPr="00FE792B" w14:paraId="64AEF062" w14:textId="77777777" w:rsidTr="006B2B1C">
        <w:tc>
          <w:tcPr>
            <w:tcW w:w="1951" w:type="dxa"/>
          </w:tcPr>
          <w:p w14:paraId="3BD27DF2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addressId</w:t>
            </w:r>
            <w:proofErr w:type="spellEnd"/>
          </w:p>
        </w:tc>
        <w:tc>
          <w:tcPr>
            <w:tcW w:w="6379" w:type="dxa"/>
          </w:tcPr>
          <w:p w14:paraId="1536718D" w14:textId="77777777" w:rsidR="00A673D2" w:rsidRDefault="00376C9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收货地址ID，必填</w:t>
            </w:r>
          </w:p>
        </w:tc>
      </w:tr>
      <w:tr w:rsidR="00A673D2" w:rsidRPr="00FE792B" w14:paraId="5EE1E3D6" w14:textId="77777777" w:rsidTr="006B2B1C">
        <w:tc>
          <w:tcPr>
            <w:tcW w:w="1951" w:type="dxa"/>
          </w:tcPr>
          <w:p w14:paraId="2648C85A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863E5">
              <w:rPr>
                <w:rFonts w:ascii="微软雅黑" w:eastAsia="微软雅黑" w:hAnsi="微软雅黑"/>
                <w:sz w:val="18"/>
                <w:szCs w:val="18"/>
              </w:rPr>
              <w:t>merchantId</w:t>
            </w:r>
            <w:proofErr w:type="spellEnd"/>
          </w:p>
        </w:tc>
        <w:tc>
          <w:tcPr>
            <w:tcW w:w="6379" w:type="dxa"/>
          </w:tcPr>
          <w:p w14:paraId="513AFBFC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 w:hint="eastAsia"/>
                <w:sz w:val="18"/>
                <w:szCs w:val="18"/>
              </w:rPr>
              <w:t>酒庄编号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，必填</w:t>
            </w:r>
          </w:p>
        </w:tc>
      </w:tr>
      <w:tr w:rsidR="00A673D2" w:rsidRPr="00FE792B" w14:paraId="3A2AA100" w14:textId="77777777" w:rsidTr="006B2B1C">
        <w:tc>
          <w:tcPr>
            <w:tcW w:w="1951" w:type="dxa"/>
          </w:tcPr>
          <w:p w14:paraId="1AEE7B29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863E5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49F79562" w14:textId="77777777" w:rsidR="00A673D2" w:rsidRPr="00FE792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买家备注</w:t>
            </w:r>
          </w:p>
        </w:tc>
      </w:tr>
      <w:tr w:rsidR="00A673D2" w:rsidRPr="00FE792B" w14:paraId="2332EB76" w14:textId="77777777" w:rsidTr="006B2B1C">
        <w:tc>
          <w:tcPr>
            <w:tcW w:w="1951" w:type="dxa"/>
          </w:tcPr>
          <w:p w14:paraId="106F5305" w14:textId="77777777" w:rsidR="00A673D2" w:rsidRPr="001D5D1B" w:rsidRDefault="008863E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mdseInfo</w:t>
            </w:r>
            <w:proofErr w:type="spellEnd"/>
          </w:p>
        </w:tc>
        <w:tc>
          <w:tcPr>
            <w:tcW w:w="6379" w:type="dxa"/>
          </w:tcPr>
          <w:p w14:paraId="19D0AE60" w14:textId="77777777" w:rsidR="00A673D2" w:rsidRPr="00862FF7" w:rsidRDefault="003E63FA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d1:count1,</w:t>
            </w:r>
            <w:r w:rsidR="002A5624"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</w:t>
            </w:r>
            <w:r w:rsidR="008863E5" w:rsidRPr="00862FF7">
              <w:rPr>
                <w:rFonts w:ascii="微软雅黑" w:eastAsia="微软雅黑" w:hAnsi="微软雅黑" w:hint="eastAsia"/>
                <w:sz w:val="18"/>
                <w:szCs w:val="18"/>
              </w:rPr>
              <w:t>d2:count2,</w:t>
            </w:r>
            <w:r w:rsidR="008863E5" w:rsidRPr="00862FF7"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14:paraId="75BE5E41" w14:textId="77777777" w:rsidR="00EB5573" w:rsidRPr="00862FF7" w:rsidRDefault="00EB5573" w:rsidP="008863E5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mdseId</w:t>
            </w:r>
            <w:proofErr w:type="spellEnd"/>
            <w:r w:rsidRPr="00862FF7">
              <w:rPr>
                <w:rFonts w:ascii="微软雅黑" w:eastAsia="微软雅黑" w:hAnsi="微软雅黑" w:hint="eastAsia"/>
                <w:sz w:val="18"/>
                <w:szCs w:val="18"/>
              </w:rPr>
              <w:t>:商品编号，count:购买数量</w:t>
            </w:r>
          </w:p>
        </w:tc>
      </w:tr>
      <w:tr w:rsidR="00EF7AC0" w:rsidRPr="00FE792B" w14:paraId="6AA20065" w14:textId="77777777" w:rsidTr="006B2B1C">
        <w:tc>
          <w:tcPr>
            <w:tcW w:w="1951" w:type="dxa"/>
          </w:tcPr>
          <w:p w14:paraId="44E223AF" w14:textId="63F60EBC" w:rsidR="00EF7AC0" w:rsidRDefault="00EF7A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E10B15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40DEDB1A" w14:textId="456FDA57" w:rsidR="00EF7AC0" w:rsidRPr="00407358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发票信息，格式：发票类型 - 抬头 - 税号</w:t>
            </w:r>
            <w:r w:rsidR="00407358">
              <w:rPr>
                <w:rFonts w:ascii="微软雅黑" w:eastAsia="微软雅黑" w:hAnsi="微软雅黑" w:hint="eastAsia"/>
                <w:sz w:val="18"/>
                <w:szCs w:val="18"/>
              </w:rPr>
              <w:t>，如下3种：</w:t>
            </w:r>
          </w:p>
          <w:p w14:paraId="40885DCB" w14:textId="77777777" w:rsidR="00EF7AC0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4A831D6C" w14:textId="77777777" w:rsidR="00EF7AC0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</w:p>
          <w:p w14:paraId="327FC47F" w14:textId="230C888F" w:rsidR="00EF7AC0" w:rsidRPr="00862FF7" w:rsidRDefault="00EF7AC0" w:rsidP="00EF7AC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公司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XXX公司 - 239847237023</w:t>
            </w:r>
          </w:p>
        </w:tc>
      </w:tr>
    </w:tbl>
    <w:p w14:paraId="737FCD7A" w14:textId="77777777" w:rsidR="00A673D2" w:rsidRPr="00FE792B" w:rsidRDefault="00A673D2" w:rsidP="00A673D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A673D2" w:rsidRPr="00FE792B" w14:paraId="788B832A" w14:textId="77777777" w:rsidTr="006B2B1C">
        <w:tc>
          <w:tcPr>
            <w:tcW w:w="1951" w:type="dxa"/>
            <w:shd w:val="solid" w:color="95B3D7" w:themeColor="accent1" w:themeTint="99" w:fill="auto"/>
          </w:tcPr>
          <w:p w14:paraId="08FAC9B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8185542" w14:textId="77777777" w:rsidR="00A673D2" w:rsidRPr="00FE792B" w:rsidRDefault="00A673D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A673D2" w:rsidRPr="00FE792B" w14:paraId="3640E2BC" w14:textId="77777777" w:rsidTr="006B2B1C">
        <w:tc>
          <w:tcPr>
            <w:tcW w:w="1951" w:type="dxa"/>
          </w:tcPr>
          <w:p w14:paraId="1B33D952" w14:textId="77777777" w:rsidR="00A673D2" w:rsidRPr="00FE792B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 w:rsidR="00A673D2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2F24EA65" w14:textId="77777777" w:rsidR="00A673D2" w:rsidRPr="000340CC" w:rsidRDefault="00F13823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BB71B0" w:rsidRPr="00FE792B" w14:paraId="0ECC392F" w14:textId="77777777" w:rsidTr="006B2B1C">
        <w:tc>
          <w:tcPr>
            <w:tcW w:w="1951" w:type="dxa"/>
          </w:tcPr>
          <w:p w14:paraId="7247090E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A335839" w14:textId="77777777" w:rsidR="00BB71B0" w:rsidRDefault="00BB71B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订单金额，即</w:t>
            </w:r>
            <w:r w:rsidR="00E406DC">
              <w:rPr>
                <w:rFonts w:ascii="微软雅黑" w:eastAsia="微软雅黑" w:hAnsi="微软雅黑" w:hint="eastAsia"/>
                <w:sz w:val="18"/>
                <w:szCs w:val="18"/>
              </w:rPr>
              <w:t>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支付金额，单位分</w:t>
            </w:r>
          </w:p>
        </w:tc>
      </w:tr>
    </w:tbl>
    <w:p w14:paraId="4BBA7593" w14:textId="77777777" w:rsidR="00413E85" w:rsidRPr="00980F29" w:rsidRDefault="00413E85" w:rsidP="00413E8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13 订单列表获取</w:t>
      </w:r>
    </w:p>
    <w:p w14:paraId="4B3D5667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</w:t>
      </w:r>
      <w:r w:rsidR="00A73ABF">
        <w:rPr>
          <w:rFonts w:ascii="微软雅黑" w:eastAsia="微软雅黑" w:hAnsi="微软雅黑" w:hint="eastAsia"/>
          <w:b/>
          <w:sz w:val="18"/>
          <w:szCs w:val="18"/>
        </w:rPr>
        <w:t>Orders</w:t>
      </w:r>
      <w:proofErr w:type="spellEnd"/>
    </w:p>
    <w:p w14:paraId="0B288AA2" w14:textId="77777777" w:rsidR="00413E85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5F738903" w14:textId="77777777" w:rsidTr="006B2B1C">
        <w:tc>
          <w:tcPr>
            <w:tcW w:w="1951" w:type="dxa"/>
            <w:shd w:val="solid" w:color="95B3D7" w:themeColor="accent1" w:themeTint="99" w:fill="auto"/>
          </w:tcPr>
          <w:p w14:paraId="2D5B1AD5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1B2116C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309DA4B8" w14:textId="77777777" w:rsidTr="006B2B1C">
        <w:tc>
          <w:tcPr>
            <w:tcW w:w="1951" w:type="dxa"/>
          </w:tcPr>
          <w:p w14:paraId="6E5C252F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6379" w:type="dxa"/>
          </w:tcPr>
          <w:p w14:paraId="600B67E5" w14:textId="77777777" w:rsidR="00413E85" w:rsidRPr="00FE792B" w:rsidRDefault="00413E85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用户ID，必填</w:t>
            </w:r>
          </w:p>
        </w:tc>
      </w:tr>
      <w:tr w:rsidR="00D91C02" w:rsidRPr="00FE792B" w14:paraId="757CD17F" w14:textId="77777777" w:rsidTr="006B2B1C">
        <w:tc>
          <w:tcPr>
            <w:tcW w:w="1951" w:type="dxa"/>
          </w:tcPr>
          <w:p w14:paraId="2AC4E93B" w14:textId="77777777" w:rsidR="00D91C02" w:rsidRDefault="00D91C0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5F3453B9" w14:textId="77777777" w:rsidR="00D91C02" w:rsidRDefault="00D91C02" w:rsidP="00273ED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 w:rsidR="00273ED0"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 w:rsidR="002D13FB"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="00273ED0"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 w:rsidR="00BF4E00">
              <w:rPr>
                <w:rFonts w:ascii="微软雅黑" w:eastAsia="微软雅黑" w:hAnsi="微软雅黑" w:hint="eastAsia"/>
                <w:sz w:val="18"/>
                <w:szCs w:val="18"/>
              </w:rPr>
              <w:t>，可不填，默认获取所有状态订单</w:t>
            </w:r>
          </w:p>
        </w:tc>
      </w:tr>
    </w:tbl>
    <w:p w14:paraId="507DE78D" w14:textId="77777777" w:rsidR="00413E85" w:rsidRPr="00FE792B" w:rsidRDefault="00413E85" w:rsidP="00413E85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>
        <w:rPr>
          <w:rFonts w:ascii="微软雅黑" w:eastAsia="微软雅黑" w:hAnsi="微软雅黑" w:hint="eastAsia"/>
          <w:b/>
          <w:sz w:val="18"/>
          <w:szCs w:val="18"/>
        </w:rPr>
        <w:t>List&lt;</w:t>
      </w:r>
      <w:r w:rsidR="00C94C3F">
        <w:rPr>
          <w:rFonts w:ascii="微软雅黑" w:eastAsia="微软雅黑" w:hAnsi="微软雅黑" w:hint="eastAsia"/>
          <w:b/>
          <w:sz w:val="18"/>
          <w:szCs w:val="18"/>
        </w:rPr>
        <w:t>Orders</w:t>
      </w:r>
      <w:r>
        <w:rPr>
          <w:rFonts w:ascii="微软雅黑" w:eastAsia="微软雅黑" w:hAnsi="微软雅黑" w:hint="eastAsia"/>
          <w:b/>
          <w:sz w:val="18"/>
          <w:szCs w:val="18"/>
        </w:rPr>
        <w:t>&gt;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13E85" w:rsidRPr="00FE792B" w14:paraId="2A70C2E2" w14:textId="77777777" w:rsidTr="006B2B1C">
        <w:tc>
          <w:tcPr>
            <w:tcW w:w="1951" w:type="dxa"/>
            <w:shd w:val="solid" w:color="95B3D7" w:themeColor="accent1" w:themeTint="99" w:fill="auto"/>
          </w:tcPr>
          <w:p w14:paraId="0928F427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32B2D2D" w14:textId="77777777" w:rsidR="00413E85" w:rsidRPr="00FE792B" w:rsidRDefault="00413E85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13E85" w:rsidRPr="00FE792B" w14:paraId="7E984C85" w14:textId="77777777" w:rsidTr="006B2B1C">
        <w:tc>
          <w:tcPr>
            <w:tcW w:w="1951" w:type="dxa"/>
          </w:tcPr>
          <w:p w14:paraId="42F12009" w14:textId="77777777" w:rsidR="00413E85" w:rsidRPr="00FE792B" w:rsidRDefault="00C3339F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3766D223" w14:textId="77777777" w:rsidR="00413E85" w:rsidRPr="000340CC" w:rsidRDefault="00D54BE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413E85" w:rsidRPr="00FE792B" w14:paraId="758BFCC2" w14:textId="77777777" w:rsidTr="006B2B1C">
        <w:tc>
          <w:tcPr>
            <w:tcW w:w="1951" w:type="dxa"/>
          </w:tcPr>
          <w:p w14:paraId="33BC9948" w14:textId="77777777" w:rsidR="00413E85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65512882" w14:textId="77777777" w:rsidR="00413E85" w:rsidRPr="004D7E3C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 w:rsidR="004D7E3C"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413E85" w:rsidRPr="00FE792B" w14:paraId="5ABC3A92" w14:textId="77777777" w:rsidTr="006B2B1C">
        <w:tc>
          <w:tcPr>
            <w:tcW w:w="1951" w:type="dxa"/>
          </w:tcPr>
          <w:p w14:paraId="166C9025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5DE2A40C" w14:textId="77777777" w:rsidR="00413E85" w:rsidRPr="00FE792B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9F19A9" w:rsidRPr="00FE792B" w14:paraId="15D8C79E" w14:textId="77777777" w:rsidTr="006B2B1C">
        <w:tc>
          <w:tcPr>
            <w:tcW w:w="1951" w:type="dxa"/>
          </w:tcPr>
          <w:p w14:paraId="021FE78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1D02F75F" w14:textId="77777777" w:rsidR="009F19A9" w:rsidRDefault="009F19A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413E85" w:rsidRPr="00FE792B" w14:paraId="11A93F75" w14:textId="77777777" w:rsidTr="006B2B1C">
        <w:tc>
          <w:tcPr>
            <w:tcW w:w="1951" w:type="dxa"/>
          </w:tcPr>
          <w:p w14:paraId="386EA32F" w14:textId="77777777" w:rsidR="00413E85" w:rsidRPr="00FE792B" w:rsidRDefault="008761BD" w:rsidP="008761BD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0777110D" w14:textId="77777777" w:rsidR="00413E85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7DD5E46E" w14:textId="77777777" w:rsidR="008761BD" w:rsidRPr="00FE792B" w:rsidRDefault="008761BD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</w:tbl>
    <w:p w14:paraId="24F429C5" w14:textId="77777777" w:rsidR="00FF64B7" w:rsidRPr="00980F29" w:rsidRDefault="00FF64B7" w:rsidP="00FF64B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6B2CDD"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 w:hint="eastAsia"/>
        </w:rPr>
        <w:t xml:space="preserve"> 订单详情获取</w:t>
      </w:r>
    </w:p>
    <w:p w14:paraId="45F3423C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>
        <w:rPr>
          <w:rFonts w:ascii="微软雅黑" w:eastAsia="微软雅黑" w:hAnsi="微软雅黑" w:hint="eastAsia"/>
          <w:b/>
          <w:sz w:val="18"/>
          <w:szCs w:val="18"/>
        </w:rPr>
        <w:t>getOrders</w:t>
      </w:r>
      <w:proofErr w:type="spellEnd"/>
    </w:p>
    <w:p w14:paraId="2040BF35" w14:textId="77777777" w:rsidR="00FF64B7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5D3C99FA" w14:textId="77777777" w:rsidTr="006B2B1C">
        <w:tc>
          <w:tcPr>
            <w:tcW w:w="1951" w:type="dxa"/>
            <w:shd w:val="solid" w:color="95B3D7" w:themeColor="accent1" w:themeTint="99" w:fill="auto"/>
          </w:tcPr>
          <w:p w14:paraId="6EF40BB3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2371BBC1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07869B73" w14:textId="77777777" w:rsidTr="006B2B1C">
        <w:tc>
          <w:tcPr>
            <w:tcW w:w="1951" w:type="dxa"/>
          </w:tcPr>
          <w:p w14:paraId="78EBF4DE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0F1DDBD1" w14:textId="77777777" w:rsidR="00FF64B7" w:rsidRDefault="002B019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520638EF" w14:textId="77777777" w:rsidR="00FF64B7" w:rsidRPr="00FE792B" w:rsidRDefault="00FF64B7" w:rsidP="00FF64B7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  <w:r w:rsidR="00AF39A4">
        <w:rPr>
          <w:rFonts w:ascii="微软雅黑" w:eastAsia="微软雅黑" w:hAnsi="微软雅黑" w:hint="eastAsia"/>
          <w:b/>
          <w:sz w:val="18"/>
          <w:szCs w:val="18"/>
        </w:rPr>
        <w:t>Order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F64B7" w:rsidRPr="00FE792B" w14:paraId="4257FC79" w14:textId="77777777" w:rsidTr="006B2B1C">
        <w:tc>
          <w:tcPr>
            <w:tcW w:w="1951" w:type="dxa"/>
            <w:shd w:val="solid" w:color="95B3D7" w:themeColor="accent1" w:themeTint="99" w:fill="auto"/>
          </w:tcPr>
          <w:p w14:paraId="53C2FE77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AA90CAB" w14:textId="77777777" w:rsidR="00FF64B7" w:rsidRPr="00FE792B" w:rsidRDefault="00FF64B7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F64B7" w:rsidRPr="00FE792B" w14:paraId="304E0B85" w14:textId="77777777" w:rsidTr="006B2B1C">
        <w:tc>
          <w:tcPr>
            <w:tcW w:w="1951" w:type="dxa"/>
          </w:tcPr>
          <w:p w14:paraId="447D8DA4" w14:textId="77777777" w:rsidR="00FF64B7" w:rsidRPr="00FE792B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1FAFA4B2" w14:textId="77777777" w:rsidR="00FF64B7" w:rsidRPr="000340CC" w:rsidRDefault="00FF64B7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F81552" w:rsidRPr="00FE792B" w14:paraId="6CACC812" w14:textId="77777777" w:rsidTr="006B2B1C">
        <w:tc>
          <w:tcPr>
            <w:tcW w:w="1951" w:type="dxa"/>
          </w:tcPr>
          <w:p w14:paraId="31E706D9" w14:textId="4B273D75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orderTime</w:t>
            </w:r>
            <w:proofErr w:type="spellEnd"/>
          </w:p>
        </w:tc>
        <w:tc>
          <w:tcPr>
            <w:tcW w:w="6379" w:type="dxa"/>
          </w:tcPr>
          <w:p w14:paraId="06FE8123" w14:textId="3B6D9CBA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订单时</w:t>
            </w:r>
            <w:r w:rsidRPr="00E10B15">
              <w:rPr>
                <w:rFonts w:ascii="微软雅黑" w:eastAsia="微软雅黑" w:hAnsi="微软雅黑" w:hint="eastAsia"/>
                <w:sz w:val="18"/>
                <w:szCs w:val="18"/>
              </w:rPr>
              <w:t>间，如：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2017-07-01 20:00:00</w:t>
            </w:r>
          </w:p>
        </w:tc>
      </w:tr>
      <w:tr w:rsidR="00F81552" w:rsidRPr="00FE792B" w14:paraId="1D1CDF92" w14:textId="77777777" w:rsidTr="006B2B1C">
        <w:tc>
          <w:tcPr>
            <w:tcW w:w="1951" w:type="dxa"/>
          </w:tcPr>
          <w:p w14:paraId="3D1CB267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</w:t>
            </w:r>
          </w:p>
        </w:tc>
        <w:tc>
          <w:tcPr>
            <w:tcW w:w="6379" w:type="dxa"/>
          </w:tcPr>
          <w:p w14:paraId="10F4DF08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订单状态，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1:待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付款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，2:待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</w:t>
            </w:r>
            <w:r w:rsidRPr="00273ED0">
              <w:rPr>
                <w:rFonts w:ascii="微软雅黑" w:eastAsia="微软雅黑" w:hAnsi="微软雅黑" w:hint="eastAsia"/>
                <w:sz w:val="18"/>
                <w:szCs w:val="18"/>
              </w:rPr>
              <w:t>，3:已完成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，4:已取消</w:t>
            </w:r>
          </w:p>
        </w:tc>
      </w:tr>
      <w:tr w:rsidR="00F81552" w:rsidRPr="00FE792B" w14:paraId="41CB501A" w14:textId="77777777" w:rsidTr="006B2B1C">
        <w:tc>
          <w:tcPr>
            <w:tcW w:w="1951" w:type="dxa"/>
          </w:tcPr>
          <w:p w14:paraId="77B99736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6379" w:type="dxa"/>
          </w:tcPr>
          <w:p w14:paraId="25EAF525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订单金额</w:t>
            </w:r>
          </w:p>
        </w:tc>
      </w:tr>
      <w:tr w:rsidR="00F81552" w:rsidRPr="00FE792B" w14:paraId="6429BEFC" w14:textId="77777777" w:rsidTr="006B2B1C">
        <w:tc>
          <w:tcPr>
            <w:tcW w:w="1951" w:type="dxa"/>
          </w:tcPr>
          <w:p w14:paraId="2FCCD0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F19A9">
              <w:rPr>
                <w:rFonts w:ascii="微软雅黑" w:eastAsia="微软雅黑" w:hAnsi="微软雅黑"/>
                <w:sz w:val="18"/>
                <w:szCs w:val="18"/>
              </w:rPr>
              <w:t>mdseCount</w:t>
            </w:r>
            <w:proofErr w:type="spellEnd"/>
          </w:p>
        </w:tc>
        <w:tc>
          <w:tcPr>
            <w:tcW w:w="6379" w:type="dxa"/>
          </w:tcPr>
          <w:p w14:paraId="5F5893C4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商品总数</w:t>
            </w:r>
          </w:p>
        </w:tc>
      </w:tr>
      <w:tr w:rsidR="00F81552" w:rsidRPr="00FE792B" w14:paraId="660FD812" w14:textId="77777777" w:rsidTr="006B2B1C">
        <w:tc>
          <w:tcPr>
            <w:tcW w:w="1951" w:type="dxa"/>
          </w:tcPr>
          <w:p w14:paraId="3090C242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mdseInfos</w:t>
            </w:r>
            <w:proofErr w:type="spellEnd"/>
          </w:p>
        </w:tc>
        <w:tc>
          <w:tcPr>
            <w:tcW w:w="6379" w:type="dxa"/>
          </w:tcPr>
          <w:p w14:paraId="3C79295B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购买的商品信息如：[{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name:xxx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pic:xxx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price:xxx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count:xxx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},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14:paraId="0F345790" w14:textId="77777777" w:rsidR="00F81552" w:rsidRPr="00FE792B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name:商品名称，pic:商品图片URL，price:商品单价单位分，count:购买数量</w:t>
            </w:r>
          </w:p>
        </w:tc>
      </w:tr>
      <w:tr w:rsidR="00F81552" w:rsidRPr="00FE792B" w14:paraId="51F36DD8" w14:textId="77777777" w:rsidTr="006B2B1C">
        <w:tc>
          <w:tcPr>
            <w:tcW w:w="1951" w:type="dxa"/>
          </w:tcPr>
          <w:p w14:paraId="08E123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addressInfo</w:t>
            </w:r>
            <w:proofErr w:type="spellEnd"/>
          </w:p>
        </w:tc>
        <w:tc>
          <w:tcPr>
            <w:tcW w:w="6379" w:type="dxa"/>
          </w:tcPr>
          <w:p w14:paraId="401D991C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收货地址如：{</w:t>
            </w:r>
            <w:proofErr w:type="spellStart"/>
            <w:r w:rsidRPr="009E1E95">
              <w:rPr>
                <w:rFonts w:ascii="微软雅黑" w:eastAsia="微软雅黑" w:hAnsi="微软雅黑"/>
                <w:sz w:val="18"/>
                <w:szCs w:val="18"/>
              </w:rPr>
              <w:t>reciver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proofErr w:type="spellStart"/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:xxx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A87AC8D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eciver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9E1E95">
              <w:rPr>
                <w:rFonts w:ascii="微软雅黑" w:eastAsia="微软雅黑" w:hAnsi="微软雅黑" w:hint="eastAsia"/>
                <w:sz w:val="18"/>
                <w:szCs w:val="18"/>
              </w:rPr>
              <w:t>收货人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姓名,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phone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收货人电话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province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省市区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 </w:t>
            </w:r>
            <w:r w:rsidRPr="006244AD">
              <w:rPr>
                <w:rFonts w:ascii="微软雅黑" w:eastAsia="微软雅黑" w:hAnsi="微软雅黑"/>
                <w:sz w:val="18"/>
                <w:szCs w:val="18"/>
              </w:rPr>
              <w:t>address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81552" w:rsidRPr="00FE792B" w14:paraId="717885F9" w14:textId="77777777" w:rsidTr="006B2B1C">
        <w:tc>
          <w:tcPr>
            <w:tcW w:w="1951" w:type="dxa"/>
          </w:tcPr>
          <w:p w14:paraId="02C9E265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/>
                <w:sz w:val="18"/>
                <w:szCs w:val="18"/>
              </w:rPr>
              <w:t>comment</w:t>
            </w:r>
          </w:p>
        </w:tc>
        <w:tc>
          <w:tcPr>
            <w:tcW w:w="6379" w:type="dxa"/>
          </w:tcPr>
          <w:p w14:paraId="15FEF7E3" w14:textId="77777777" w:rsidR="00F81552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244AD">
              <w:rPr>
                <w:rFonts w:ascii="微软雅黑" w:eastAsia="微软雅黑" w:hAnsi="微软雅黑" w:hint="eastAsia"/>
                <w:sz w:val="18"/>
                <w:szCs w:val="18"/>
              </w:rPr>
              <w:t>买家备注</w:t>
            </w:r>
          </w:p>
        </w:tc>
      </w:tr>
      <w:tr w:rsidR="00F81552" w:rsidRPr="00FE792B" w14:paraId="3422321D" w14:textId="77777777" w:rsidTr="006B2B1C">
        <w:tc>
          <w:tcPr>
            <w:tcW w:w="1951" w:type="dxa"/>
          </w:tcPr>
          <w:p w14:paraId="37B88F61" w14:textId="77777777" w:rsidR="00F81552" w:rsidRPr="006244AD" w:rsidRDefault="00F8155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53936">
              <w:rPr>
                <w:rFonts w:ascii="微软雅黑" w:eastAsia="微软雅黑" w:hAnsi="微软雅黑"/>
                <w:sz w:val="18"/>
                <w:szCs w:val="18"/>
              </w:rPr>
              <w:t>logistics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3E6141B2" w14:textId="2AC8C5AE" w:rsidR="00F81552" w:rsidRPr="006244AD" w:rsidRDefault="00F81552" w:rsidP="00E10B1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物流信息，如：圆通快递-8989893242343</w:t>
            </w:r>
          </w:p>
        </w:tc>
      </w:tr>
      <w:tr w:rsidR="00F81552" w:rsidRPr="00FE792B" w14:paraId="6D1B17DA" w14:textId="77777777" w:rsidTr="006B2B1C">
        <w:trPr>
          <w:ins w:id="5" w:author="shuxin jiang" w:date="2017-07-11T22:49:00Z"/>
        </w:trPr>
        <w:tc>
          <w:tcPr>
            <w:tcW w:w="1951" w:type="dxa"/>
          </w:tcPr>
          <w:p w14:paraId="41A03F0B" w14:textId="328F64F3" w:rsidR="00F81552" w:rsidRPr="00F9335E" w:rsidRDefault="00F81552" w:rsidP="006B2B1C">
            <w:pPr>
              <w:rPr>
                <w:ins w:id="6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F9335E">
              <w:rPr>
                <w:rFonts w:ascii="微软雅黑" w:eastAsia="微软雅黑" w:hAnsi="微软雅黑"/>
                <w:sz w:val="18"/>
                <w:szCs w:val="18"/>
              </w:rPr>
              <w:t>invoice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Info</w:t>
            </w:r>
            <w:proofErr w:type="spellEnd"/>
          </w:p>
        </w:tc>
        <w:tc>
          <w:tcPr>
            <w:tcW w:w="6379" w:type="dxa"/>
          </w:tcPr>
          <w:p w14:paraId="13C74388" w14:textId="0BED87A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发票信息，格式：发票类型 - 抬头 - 税号</w:t>
            </w:r>
          </w:p>
          <w:p w14:paraId="5390A5B8" w14:textId="7777777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无需发票</w:t>
            </w:r>
          </w:p>
          <w:p w14:paraId="7D3D88D8" w14:textId="77777777" w:rsidR="00F81552" w:rsidRPr="00F9335E" w:rsidRDefault="00F81552" w:rsidP="007A03F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>个人</w:t>
            </w:r>
          </w:p>
          <w:p w14:paraId="3B9F660F" w14:textId="3A438F95" w:rsidR="00F81552" w:rsidRPr="00F9335E" w:rsidRDefault="00F81552" w:rsidP="007A03F3">
            <w:pPr>
              <w:rPr>
                <w:ins w:id="7" w:author="shuxin jiang" w:date="2017-07-11T22:49:00Z"/>
                <w:rFonts w:ascii="微软雅黑" w:eastAsia="微软雅黑" w:hAnsi="微软雅黑"/>
                <w:sz w:val="18"/>
                <w:szCs w:val="18"/>
              </w:rPr>
            </w:pP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公司 </w:t>
            </w:r>
            <w:r w:rsidRPr="00F9335E"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 w:rsidRPr="00F9335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XXX公司 - 239847237023</w:t>
            </w:r>
          </w:p>
        </w:tc>
      </w:tr>
    </w:tbl>
    <w:p w14:paraId="436EEE32" w14:textId="77777777" w:rsidR="00440FEA" w:rsidRPr="00980F29" w:rsidRDefault="00440FEA" w:rsidP="00440FEA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15 订单取消</w:t>
      </w:r>
    </w:p>
    <w:p w14:paraId="11B4D280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proofErr w:type="spellStart"/>
      <w:r w:rsidR="00BB3D07">
        <w:rPr>
          <w:rFonts w:ascii="微软雅黑" w:eastAsia="微软雅黑" w:hAnsi="微软雅黑" w:hint="eastAsia"/>
          <w:b/>
          <w:sz w:val="18"/>
          <w:szCs w:val="18"/>
        </w:rPr>
        <w:t>cancelOrder</w:t>
      </w:r>
      <w:proofErr w:type="spellEnd"/>
    </w:p>
    <w:p w14:paraId="60FC4646" w14:textId="77777777" w:rsidR="00440FEA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3A255EA8" w14:textId="77777777" w:rsidTr="006B2B1C">
        <w:tc>
          <w:tcPr>
            <w:tcW w:w="1951" w:type="dxa"/>
            <w:shd w:val="solid" w:color="95B3D7" w:themeColor="accent1" w:themeTint="99" w:fill="auto"/>
          </w:tcPr>
          <w:p w14:paraId="4920DA19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0C5BD5CA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5A83E9DF" w14:textId="77777777" w:rsidTr="006B2B1C">
        <w:tc>
          <w:tcPr>
            <w:tcW w:w="1951" w:type="dxa"/>
          </w:tcPr>
          <w:p w14:paraId="46AD1651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93DFF9C" w14:textId="77777777" w:rsidR="00440FEA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</w:tbl>
    <w:p w14:paraId="11B006ED" w14:textId="77777777" w:rsidR="00440FEA" w:rsidRPr="00FE792B" w:rsidRDefault="00440FEA" w:rsidP="00440FEA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440FEA" w:rsidRPr="00FE792B" w14:paraId="13A6AB89" w14:textId="77777777" w:rsidTr="006B2B1C">
        <w:tc>
          <w:tcPr>
            <w:tcW w:w="1951" w:type="dxa"/>
            <w:shd w:val="solid" w:color="95B3D7" w:themeColor="accent1" w:themeTint="99" w:fill="auto"/>
          </w:tcPr>
          <w:p w14:paraId="29066FB1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76F7989D" w14:textId="77777777" w:rsidR="00440FEA" w:rsidRPr="00FE792B" w:rsidRDefault="00440FEA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440FEA" w:rsidRPr="00FE792B" w14:paraId="15B73A9E" w14:textId="77777777" w:rsidTr="006B2B1C">
        <w:tc>
          <w:tcPr>
            <w:tcW w:w="1951" w:type="dxa"/>
          </w:tcPr>
          <w:p w14:paraId="7C0F5AD7" w14:textId="77777777" w:rsidR="00440FEA" w:rsidRPr="00FE792B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741CF385" w14:textId="77777777" w:rsidR="00440FEA" w:rsidRPr="000340CC" w:rsidRDefault="00440FEA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</w:tbl>
    <w:p w14:paraId="31507845" w14:textId="77777777" w:rsidR="00F55D62" w:rsidRPr="00980F29" w:rsidRDefault="00F55D62" w:rsidP="00F55D6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 w:rsidR="007D48EF"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 xml:space="preserve"> 发起支付</w:t>
      </w:r>
    </w:p>
    <w:p w14:paraId="7722C3BB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接口名称：</w:t>
      </w:r>
      <w:r>
        <w:rPr>
          <w:rFonts w:ascii="微软雅黑" w:eastAsia="微软雅黑" w:hAnsi="微软雅黑" w:hint="eastAsia"/>
          <w:b/>
          <w:sz w:val="18"/>
          <w:szCs w:val="18"/>
        </w:rPr>
        <w:t>pay</w:t>
      </w:r>
    </w:p>
    <w:p w14:paraId="0BBBE6E1" w14:textId="77777777" w:rsidR="00F55D62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请求参数：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587C0988" w14:textId="77777777" w:rsidTr="006B2B1C">
        <w:tc>
          <w:tcPr>
            <w:tcW w:w="1951" w:type="dxa"/>
            <w:shd w:val="solid" w:color="95B3D7" w:themeColor="accent1" w:themeTint="99" w:fill="auto"/>
          </w:tcPr>
          <w:p w14:paraId="429508A6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6A79AA02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04F6E7A7" w14:textId="77777777" w:rsidTr="006B2B1C">
        <w:tc>
          <w:tcPr>
            <w:tcW w:w="1951" w:type="dxa"/>
          </w:tcPr>
          <w:p w14:paraId="29869B72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6379" w:type="dxa"/>
          </w:tcPr>
          <w:p w14:paraId="2C06339D" w14:textId="77777777" w:rsidR="00F55D62" w:rsidRDefault="00F55D62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订单号，必填</w:t>
            </w:r>
          </w:p>
        </w:tc>
      </w:tr>
      <w:tr w:rsidR="00E87DC0" w:rsidRPr="00FE792B" w14:paraId="67E1D25D" w14:textId="77777777" w:rsidTr="006B2B1C">
        <w:tc>
          <w:tcPr>
            <w:tcW w:w="1951" w:type="dxa"/>
          </w:tcPr>
          <w:p w14:paraId="0F21AE70" w14:textId="77777777" w:rsidR="00E87DC0" w:rsidRDefault="00E87DC0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payType</w:t>
            </w:r>
            <w:proofErr w:type="spellEnd"/>
          </w:p>
        </w:tc>
        <w:tc>
          <w:tcPr>
            <w:tcW w:w="6379" w:type="dxa"/>
          </w:tcPr>
          <w:p w14:paraId="1A2DBE14" w14:textId="77777777" w:rsidR="00E87DC0" w:rsidRDefault="00E87DC0" w:rsidP="00B0336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支付类型，1:微信</w:t>
            </w:r>
            <w:r w:rsidR="00B03363">
              <w:rPr>
                <w:rFonts w:ascii="微软雅黑" w:eastAsia="微软雅黑" w:hAnsi="微软雅黑" w:hint="eastAsia"/>
                <w:sz w:val="18"/>
                <w:szCs w:val="18"/>
              </w:rPr>
              <w:t>APP支付，2:微信扫码支付</w:t>
            </w:r>
          </w:p>
        </w:tc>
      </w:tr>
    </w:tbl>
    <w:p w14:paraId="5D503677" w14:textId="77777777" w:rsidR="00F55D62" w:rsidRPr="00FE792B" w:rsidRDefault="00F55D62" w:rsidP="00F55D62">
      <w:pPr>
        <w:rPr>
          <w:rFonts w:ascii="微软雅黑" w:eastAsia="微软雅黑" w:hAnsi="微软雅黑"/>
          <w:b/>
          <w:sz w:val="18"/>
          <w:szCs w:val="18"/>
        </w:rPr>
      </w:pPr>
      <w:r w:rsidRPr="00FE792B">
        <w:rPr>
          <w:rFonts w:ascii="微软雅黑" w:eastAsia="微软雅黑" w:hAnsi="微软雅黑" w:hint="eastAsia"/>
          <w:b/>
          <w:sz w:val="18"/>
          <w:szCs w:val="18"/>
        </w:rPr>
        <w:t>返回参数：</w:t>
      </w:r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1951"/>
        <w:gridCol w:w="6379"/>
      </w:tblGrid>
      <w:tr w:rsidR="00F55D62" w:rsidRPr="00FE792B" w14:paraId="62904C02" w14:textId="77777777" w:rsidTr="006B2B1C">
        <w:tc>
          <w:tcPr>
            <w:tcW w:w="1951" w:type="dxa"/>
            <w:shd w:val="solid" w:color="95B3D7" w:themeColor="accent1" w:themeTint="99" w:fill="auto"/>
          </w:tcPr>
          <w:p w14:paraId="694656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名</w:t>
            </w:r>
          </w:p>
        </w:tc>
        <w:tc>
          <w:tcPr>
            <w:tcW w:w="6379" w:type="dxa"/>
            <w:shd w:val="solid" w:color="95B3D7" w:themeColor="accent1" w:themeTint="99" w:fill="auto"/>
          </w:tcPr>
          <w:p w14:paraId="4A776CA8" w14:textId="77777777" w:rsidR="00F55D62" w:rsidRPr="00FE792B" w:rsidRDefault="00F55D62" w:rsidP="006B2B1C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FE792B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F55D62" w:rsidRPr="00FE792B" w14:paraId="1B67FAB2" w14:textId="77777777" w:rsidTr="006B2B1C">
        <w:tc>
          <w:tcPr>
            <w:tcW w:w="1951" w:type="dxa"/>
          </w:tcPr>
          <w:p w14:paraId="54C0E6E8" w14:textId="77777777" w:rsidR="00F55D62" w:rsidRPr="00FE792B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payPic</w:t>
            </w:r>
            <w:proofErr w:type="spellEnd"/>
          </w:p>
        </w:tc>
        <w:tc>
          <w:tcPr>
            <w:tcW w:w="6379" w:type="dxa"/>
          </w:tcPr>
          <w:p w14:paraId="076727A1" w14:textId="77777777" w:rsidR="00F55D62" w:rsidRPr="000340CC" w:rsidRDefault="00656699" w:rsidP="006B2B1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支付二维码图片URL，只有扫码支付才返回该</w:t>
            </w:r>
            <w:r w:rsidR="007564A5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</w:tr>
    </w:tbl>
    <w:p w14:paraId="7F0942C5" w14:textId="77777777" w:rsidR="00F55D62" w:rsidRPr="00FF64B7" w:rsidRDefault="00F55D62" w:rsidP="007E3877">
      <w:pPr>
        <w:rPr>
          <w:rFonts w:ascii="微软雅黑" w:eastAsia="微软雅黑" w:hAnsi="微软雅黑" w:cs="Arial Unicode MS"/>
          <w:sz w:val="18"/>
          <w:szCs w:val="18"/>
        </w:rPr>
      </w:pPr>
    </w:p>
    <w:sectPr w:rsidR="00F55D62" w:rsidRPr="00FF64B7" w:rsidSect="00FE1D3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E04F9" w14:textId="77777777" w:rsidR="00E14B0F" w:rsidRDefault="00E14B0F" w:rsidP="00B5706C">
      <w:r>
        <w:separator/>
      </w:r>
    </w:p>
  </w:endnote>
  <w:endnote w:type="continuationSeparator" w:id="0">
    <w:p w14:paraId="25EB7B49" w14:textId="77777777" w:rsidR="00E14B0F" w:rsidRDefault="00E14B0F" w:rsidP="00B57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3B040" w14:textId="77777777" w:rsidR="00E14B0F" w:rsidRDefault="00E14B0F" w:rsidP="00B5706C">
      <w:r>
        <w:separator/>
      </w:r>
    </w:p>
  </w:footnote>
  <w:footnote w:type="continuationSeparator" w:id="0">
    <w:p w14:paraId="44B1821E" w14:textId="77777777" w:rsidR="00E14B0F" w:rsidRDefault="00E14B0F" w:rsidP="00B570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881CC" w14:textId="77777777" w:rsidR="00C45D12" w:rsidRDefault="00C45D12" w:rsidP="006D393A">
    <w:pPr>
      <w:pStyle w:val="a8"/>
      <w:jc w:val="left"/>
      <w:rPr>
        <w:noProof/>
      </w:rPr>
    </w:pPr>
  </w:p>
  <w:p w14:paraId="31E836F8" w14:textId="77777777" w:rsidR="00C45D12" w:rsidRPr="005D6C93" w:rsidRDefault="00C45D12" w:rsidP="006D393A">
    <w:pPr>
      <w:pStyle w:val="a8"/>
      <w:jc w:val="left"/>
      <w:rPr>
        <w:noProof/>
      </w:rPr>
    </w:pPr>
    <w:r w:rsidRPr="006D393A">
      <w:rPr>
        <w:rFonts w:asciiTheme="majorEastAsia" w:eastAsiaTheme="majorEastAsia" w:hAnsiTheme="majorEastAsia" w:hint="eastAsia"/>
        <w:sz w:val="21"/>
        <w:szCs w:val="21"/>
      </w:rPr>
      <w:t xml:space="preserve"> </w:t>
    </w:r>
    <w:r>
      <w:rPr>
        <w:rFonts w:asciiTheme="majorEastAsia" w:eastAsiaTheme="majorEastAsia" w:hAnsiTheme="majorEastAsia" w:hint="eastAsia"/>
        <w:sz w:val="21"/>
        <w:szCs w:val="21"/>
      </w:rPr>
      <w:t xml:space="preserve">                                            </w:t>
    </w:r>
    <w:r>
      <w:rPr>
        <w:rFonts w:asciiTheme="majorEastAsia" w:eastAsiaTheme="majorEastAsia" w:hAnsiTheme="majorEastAsia" w:hint="eastAsia"/>
        <w:sz w:val="21"/>
        <w:szCs w:val="21"/>
      </w:rPr>
      <w:tab/>
      <w:t xml:space="preserve">  </w:t>
    </w:r>
    <w:r>
      <w:rPr>
        <w:rFonts w:ascii="微软雅黑" w:eastAsia="微软雅黑" w:hAnsi="微软雅黑" w:hint="eastAsia"/>
      </w:rPr>
      <w:t>巨手</w:t>
    </w:r>
    <w:r>
      <w:rPr>
        <w:rFonts w:asciiTheme="majorEastAsia" w:eastAsiaTheme="majorEastAsia" w:hAnsiTheme="majorEastAsia" w:hint="eastAsia"/>
        <w:sz w:val="21"/>
        <w:szCs w:val="21"/>
      </w:rPr>
      <w:t>充值系统接口文档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D257B"/>
    <w:multiLevelType w:val="hybridMultilevel"/>
    <w:tmpl w:val="F6ACC258"/>
    <w:lvl w:ilvl="0" w:tplc="5DAC2CAE">
      <w:start w:val="1"/>
      <w:numFmt w:val="decimal"/>
      <w:lvlText w:val="%1."/>
      <w:lvlJc w:val="left"/>
      <w:pPr>
        <w:ind w:left="37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7F4"/>
    <w:rsid w:val="000002DE"/>
    <w:rsid w:val="000011E1"/>
    <w:rsid w:val="000012B6"/>
    <w:rsid w:val="00001830"/>
    <w:rsid w:val="00003004"/>
    <w:rsid w:val="000071F5"/>
    <w:rsid w:val="000079A2"/>
    <w:rsid w:val="0001031E"/>
    <w:rsid w:val="00014857"/>
    <w:rsid w:val="00014FD9"/>
    <w:rsid w:val="00021036"/>
    <w:rsid w:val="00021873"/>
    <w:rsid w:val="00022DE5"/>
    <w:rsid w:val="000233AA"/>
    <w:rsid w:val="00024F1D"/>
    <w:rsid w:val="0003071D"/>
    <w:rsid w:val="000307AA"/>
    <w:rsid w:val="00031B1D"/>
    <w:rsid w:val="00031BF1"/>
    <w:rsid w:val="0003211D"/>
    <w:rsid w:val="000340CC"/>
    <w:rsid w:val="0003638C"/>
    <w:rsid w:val="00036BCF"/>
    <w:rsid w:val="00037C59"/>
    <w:rsid w:val="000420CF"/>
    <w:rsid w:val="00042628"/>
    <w:rsid w:val="0004299F"/>
    <w:rsid w:val="00042CEB"/>
    <w:rsid w:val="00042FB5"/>
    <w:rsid w:val="0004315E"/>
    <w:rsid w:val="00045AB3"/>
    <w:rsid w:val="00045C8D"/>
    <w:rsid w:val="000461E7"/>
    <w:rsid w:val="0005106D"/>
    <w:rsid w:val="000518F4"/>
    <w:rsid w:val="000531CA"/>
    <w:rsid w:val="0005409B"/>
    <w:rsid w:val="0005479D"/>
    <w:rsid w:val="00055445"/>
    <w:rsid w:val="00056B72"/>
    <w:rsid w:val="00057B7A"/>
    <w:rsid w:val="00060111"/>
    <w:rsid w:val="000604C0"/>
    <w:rsid w:val="000605CF"/>
    <w:rsid w:val="000622AF"/>
    <w:rsid w:val="000655A8"/>
    <w:rsid w:val="00070369"/>
    <w:rsid w:val="00072CF8"/>
    <w:rsid w:val="00073C27"/>
    <w:rsid w:val="00074838"/>
    <w:rsid w:val="0007566C"/>
    <w:rsid w:val="00075CF5"/>
    <w:rsid w:val="00076171"/>
    <w:rsid w:val="00076562"/>
    <w:rsid w:val="0007675F"/>
    <w:rsid w:val="000773F8"/>
    <w:rsid w:val="00077570"/>
    <w:rsid w:val="00080644"/>
    <w:rsid w:val="00080686"/>
    <w:rsid w:val="000806D0"/>
    <w:rsid w:val="00086154"/>
    <w:rsid w:val="00087054"/>
    <w:rsid w:val="00090A43"/>
    <w:rsid w:val="00095492"/>
    <w:rsid w:val="00096057"/>
    <w:rsid w:val="00096CFF"/>
    <w:rsid w:val="000A0271"/>
    <w:rsid w:val="000A0E41"/>
    <w:rsid w:val="000A21B3"/>
    <w:rsid w:val="000A2C55"/>
    <w:rsid w:val="000A2CDF"/>
    <w:rsid w:val="000A3698"/>
    <w:rsid w:val="000A3ADE"/>
    <w:rsid w:val="000A6FEC"/>
    <w:rsid w:val="000B4790"/>
    <w:rsid w:val="000B4BB4"/>
    <w:rsid w:val="000B5FBC"/>
    <w:rsid w:val="000B6DA7"/>
    <w:rsid w:val="000B726C"/>
    <w:rsid w:val="000C0631"/>
    <w:rsid w:val="000C1A29"/>
    <w:rsid w:val="000C2A06"/>
    <w:rsid w:val="000C3EA0"/>
    <w:rsid w:val="000C5044"/>
    <w:rsid w:val="000C56AB"/>
    <w:rsid w:val="000C695D"/>
    <w:rsid w:val="000D339E"/>
    <w:rsid w:val="000D58DF"/>
    <w:rsid w:val="000D60AC"/>
    <w:rsid w:val="000D67E6"/>
    <w:rsid w:val="000D6DBC"/>
    <w:rsid w:val="000D7649"/>
    <w:rsid w:val="000E03D5"/>
    <w:rsid w:val="000E14D0"/>
    <w:rsid w:val="000E1B00"/>
    <w:rsid w:val="000E2C78"/>
    <w:rsid w:val="000E4056"/>
    <w:rsid w:val="000E4430"/>
    <w:rsid w:val="000E4822"/>
    <w:rsid w:val="000E5698"/>
    <w:rsid w:val="000E6407"/>
    <w:rsid w:val="000F0084"/>
    <w:rsid w:val="000F5167"/>
    <w:rsid w:val="000F51FD"/>
    <w:rsid w:val="000F6ED5"/>
    <w:rsid w:val="00100B0E"/>
    <w:rsid w:val="00100EAC"/>
    <w:rsid w:val="00102346"/>
    <w:rsid w:val="00102D00"/>
    <w:rsid w:val="001030F6"/>
    <w:rsid w:val="001037CC"/>
    <w:rsid w:val="00103EDD"/>
    <w:rsid w:val="0010439B"/>
    <w:rsid w:val="00105B3C"/>
    <w:rsid w:val="001060E7"/>
    <w:rsid w:val="001063A1"/>
    <w:rsid w:val="00106A98"/>
    <w:rsid w:val="0011029D"/>
    <w:rsid w:val="001113E8"/>
    <w:rsid w:val="00111D53"/>
    <w:rsid w:val="00115284"/>
    <w:rsid w:val="00116FF2"/>
    <w:rsid w:val="00117BD9"/>
    <w:rsid w:val="00122F8A"/>
    <w:rsid w:val="001230FD"/>
    <w:rsid w:val="0012645E"/>
    <w:rsid w:val="0012692F"/>
    <w:rsid w:val="00127CFC"/>
    <w:rsid w:val="001308C2"/>
    <w:rsid w:val="00131862"/>
    <w:rsid w:val="0013306E"/>
    <w:rsid w:val="00133B1E"/>
    <w:rsid w:val="0014147F"/>
    <w:rsid w:val="00141BC3"/>
    <w:rsid w:val="001444A7"/>
    <w:rsid w:val="001450E2"/>
    <w:rsid w:val="001450FA"/>
    <w:rsid w:val="001454DD"/>
    <w:rsid w:val="001459DB"/>
    <w:rsid w:val="0014602A"/>
    <w:rsid w:val="00147B0B"/>
    <w:rsid w:val="00150252"/>
    <w:rsid w:val="00150508"/>
    <w:rsid w:val="0015095E"/>
    <w:rsid w:val="00151255"/>
    <w:rsid w:val="00151B9E"/>
    <w:rsid w:val="00152CF2"/>
    <w:rsid w:val="001532E5"/>
    <w:rsid w:val="00154895"/>
    <w:rsid w:val="00154B1E"/>
    <w:rsid w:val="00154F3D"/>
    <w:rsid w:val="00156122"/>
    <w:rsid w:val="001573A7"/>
    <w:rsid w:val="00157EAA"/>
    <w:rsid w:val="001607B7"/>
    <w:rsid w:val="001607C8"/>
    <w:rsid w:val="00160B2D"/>
    <w:rsid w:val="00163E17"/>
    <w:rsid w:val="001656EE"/>
    <w:rsid w:val="00166939"/>
    <w:rsid w:val="00166978"/>
    <w:rsid w:val="00171952"/>
    <w:rsid w:val="00171D5A"/>
    <w:rsid w:val="0017502E"/>
    <w:rsid w:val="001767F4"/>
    <w:rsid w:val="0017684F"/>
    <w:rsid w:val="00177B48"/>
    <w:rsid w:val="001814D1"/>
    <w:rsid w:val="001839E4"/>
    <w:rsid w:val="00184737"/>
    <w:rsid w:val="0018670A"/>
    <w:rsid w:val="0019049A"/>
    <w:rsid w:val="00190FC7"/>
    <w:rsid w:val="00192B13"/>
    <w:rsid w:val="00192E6F"/>
    <w:rsid w:val="0019439A"/>
    <w:rsid w:val="00194BA1"/>
    <w:rsid w:val="00196614"/>
    <w:rsid w:val="00196D02"/>
    <w:rsid w:val="001A22E1"/>
    <w:rsid w:val="001A4D24"/>
    <w:rsid w:val="001A53C5"/>
    <w:rsid w:val="001A563A"/>
    <w:rsid w:val="001A69AA"/>
    <w:rsid w:val="001C0E88"/>
    <w:rsid w:val="001C1831"/>
    <w:rsid w:val="001C1D7F"/>
    <w:rsid w:val="001C249F"/>
    <w:rsid w:val="001C4025"/>
    <w:rsid w:val="001D1141"/>
    <w:rsid w:val="001D1454"/>
    <w:rsid w:val="001D145E"/>
    <w:rsid w:val="001D2E77"/>
    <w:rsid w:val="001D560E"/>
    <w:rsid w:val="001D5D1B"/>
    <w:rsid w:val="001D6065"/>
    <w:rsid w:val="001D7446"/>
    <w:rsid w:val="001D7F1A"/>
    <w:rsid w:val="001E1A4E"/>
    <w:rsid w:val="001E2E1A"/>
    <w:rsid w:val="001E37DD"/>
    <w:rsid w:val="001E4429"/>
    <w:rsid w:val="001E5275"/>
    <w:rsid w:val="001E68A6"/>
    <w:rsid w:val="001E6B53"/>
    <w:rsid w:val="001E719D"/>
    <w:rsid w:val="001F0B2A"/>
    <w:rsid w:val="001F2196"/>
    <w:rsid w:val="001F284E"/>
    <w:rsid w:val="001F2ECC"/>
    <w:rsid w:val="001F383A"/>
    <w:rsid w:val="001F5DF7"/>
    <w:rsid w:val="001F6034"/>
    <w:rsid w:val="001F65A4"/>
    <w:rsid w:val="00201387"/>
    <w:rsid w:val="0020195E"/>
    <w:rsid w:val="00202BE0"/>
    <w:rsid w:val="00204783"/>
    <w:rsid w:val="00204E6D"/>
    <w:rsid w:val="00205C98"/>
    <w:rsid w:val="002061C2"/>
    <w:rsid w:val="00206624"/>
    <w:rsid w:val="002066E5"/>
    <w:rsid w:val="002078C5"/>
    <w:rsid w:val="00207F3C"/>
    <w:rsid w:val="00215176"/>
    <w:rsid w:val="002174F5"/>
    <w:rsid w:val="00217831"/>
    <w:rsid w:val="00217E98"/>
    <w:rsid w:val="00222A49"/>
    <w:rsid w:val="00222D30"/>
    <w:rsid w:val="00225410"/>
    <w:rsid w:val="00226498"/>
    <w:rsid w:val="002314B0"/>
    <w:rsid w:val="00233E9E"/>
    <w:rsid w:val="00235445"/>
    <w:rsid w:val="00235449"/>
    <w:rsid w:val="0023689E"/>
    <w:rsid w:val="00236FBB"/>
    <w:rsid w:val="00237BA2"/>
    <w:rsid w:val="00237C7D"/>
    <w:rsid w:val="00237E5A"/>
    <w:rsid w:val="00240013"/>
    <w:rsid w:val="00240416"/>
    <w:rsid w:val="00240788"/>
    <w:rsid w:val="00240D88"/>
    <w:rsid w:val="00241201"/>
    <w:rsid w:val="00241CE9"/>
    <w:rsid w:val="00242548"/>
    <w:rsid w:val="002433F5"/>
    <w:rsid w:val="00243DF3"/>
    <w:rsid w:val="00245A41"/>
    <w:rsid w:val="00245CDF"/>
    <w:rsid w:val="00255EE2"/>
    <w:rsid w:val="00260169"/>
    <w:rsid w:val="00260BA1"/>
    <w:rsid w:val="002623FA"/>
    <w:rsid w:val="002627DE"/>
    <w:rsid w:val="00262AEF"/>
    <w:rsid w:val="00262FBD"/>
    <w:rsid w:val="002659E3"/>
    <w:rsid w:val="00265AE2"/>
    <w:rsid w:val="00267A46"/>
    <w:rsid w:val="002719F2"/>
    <w:rsid w:val="00272630"/>
    <w:rsid w:val="002739B6"/>
    <w:rsid w:val="00273ED0"/>
    <w:rsid w:val="002743C1"/>
    <w:rsid w:val="00274BB2"/>
    <w:rsid w:val="00276C76"/>
    <w:rsid w:val="0028052B"/>
    <w:rsid w:val="00280F5A"/>
    <w:rsid w:val="00281744"/>
    <w:rsid w:val="00281C7F"/>
    <w:rsid w:val="0028259B"/>
    <w:rsid w:val="002825F5"/>
    <w:rsid w:val="00283473"/>
    <w:rsid w:val="00283B86"/>
    <w:rsid w:val="00290618"/>
    <w:rsid w:val="00291AD9"/>
    <w:rsid w:val="002924F6"/>
    <w:rsid w:val="0029582D"/>
    <w:rsid w:val="00296291"/>
    <w:rsid w:val="002965C0"/>
    <w:rsid w:val="0029789F"/>
    <w:rsid w:val="002A0202"/>
    <w:rsid w:val="002A28BB"/>
    <w:rsid w:val="002A31BE"/>
    <w:rsid w:val="002A546F"/>
    <w:rsid w:val="002A5624"/>
    <w:rsid w:val="002A5805"/>
    <w:rsid w:val="002A67DF"/>
    <w:rsid w:val="002A6D64"/>
    <w:rsid w:val="002A7CC6"/>
    <w:rsid w:val="002B0192"/>
    <w:rsid w:val="002B40DF"/>
    <w:rsid w:val="002B6AA2"/>
    <w:rsid w:val="002B7D3A"/>
    <w:rsid w:val="002C082C"/>
    <w:rsid w:val="002C1C79"/>
    <w:rsid w:val="002C2DF4"/>
    <w:rsid w:val="002C4C91"/>
    <w:rsid w:val="002D03D9"/>
    <w:rsid w:val="002D08AD"/>
    <w:rsid w:val="002D13FB"/>
    <w:rsid w:val="002D3123"/>
    <w:rsid w:val="002D3F41"/>
    <w:rsid w:val="002D4A5D"/>
    <w:rsid w:val="002D6CDD"/>
    <w:rsid w:val="002D78B1"/>
    <w:rsid w:val="002D7D90"/>
    <w:rsid w:val="002E1007"/>
    <w:rsid w:val="002E2C10"/>
    <w:rsid w:val="002F158D"/>
    <w:rsid w:val="002F17F5"/>
    <w:rsid w:val="002F19EE"/>
    <w:rsid w:val="002F4F48"/>
    <w:rsid w:val="002F6A62"/>
    <w:rsid w:val="002F75A2"/>
    <w:rsid w:val="002F7B06"/>
    <w:rsid w:val="002F7F58"/>
    <w:rsid w:val="00300B16"/>
    <w:rsid w:val="00301AAC"/>
    <w:rsid w:val="00302B55"/>
    <w:rsid w:val="00304BE1"/>
    <w:rsid w:val="00304F22"/>
    <w:rsid w:val="00305956"/>
    <w:rsid w:val="003065B6"/>
    <w:rsid w:val="003130DA"/>
    <w:rsid w:val="0031519E"/>
    <w:rsid w:val="003152B0"/>
    <w:rsid w:val="003153C5"/>
    <w:rsid w:val="0032021E"/>
    <w:rsid w:val="00321CF9"/>
    <w:rsid w:val="0032461A"/>
    <w:rsid w:val="003265AD"/>
    <w:rsid w:val="00326EC4"/>
    <w:rsid w:val="00330642"/>
    <w:rsid w:val="0033201F"/>
    <w:rsid w:val="00333C57"/>
    <w:rsid w:val="0033449C"/>
    <w:rsid w:val="00334993"/>
    <w:rsid w:val="003355A5"/>
    <w:rsid w:val="00336BFA"/>
    <w:rsid w:val="00342881"/>
    <w:rsid w:val="00342DCF"/>
    <w:rsid w:val="00343641"/>
    <w:rsid w:val="00343E24"/>
    <w:rsid w:val="00350C8A"/>
    <w:rsid w:val="00351056"/>
    <w:rsid w:val="003527FE"/>
    <w:rsid w:val="003533B0"/>
    <w:rsid w:val="00354128"/>
    <w:rsid w:val="00355DB2"/>
    <w:rsid w:val="00360220"/>
    <w:rsid w:val="00360C93"/>
    <w:rsid w:val="0036262D"/>
    <w:rsid w:val="00363EE2"/>
    <w:rsid w:val="00364ECC"/>
    <w:rsid w:val="00366C69"/>
    <w:rsid w:val="0037161F"/>
    <w:rsid w:val="00371E79"/>
    <w:rsid w:val="00372287"/>
    <w:rsid w:val="00372909"/>
    <w:rsid w:val="00373117"/>
    <w:rsid w:val="0037383B"/>
    <w:rsid w:val="00375485"/>
    <w:rsid w:val="00376C9A"/>
    <w:rsid w:val="00385E75"/>
    <w:rsid w:val="00387BE7"/>
    <w:rsid w:val="00391FD3"/>
    <w:rsid w:val="00392161"/>
    <w:rsid w:val="003922F7"/>
    <w:rsid w:val="00392AC9"/>
    <w:rsid w:val="00393CAE"/>
    <w:rsid w:val="00395785"/>
    <w:rsid w:val="00395B07"/>
    <w:rsid w:val="003A17E1"/>
    <w:rsid w:val="003A4066"/>
    <w:rsid w:val="003A5F33"/>
    <w:rsid w:val="003B256D"/>
    <w:rsid w:val="003B46A2"/>
    <w:rsid w:val="003B4A6B"/>
    <w:rsid w:val="003B4A76"/>
    <w:rsid w:val="003B56AE"/>
    <w:rsid w:val="003B6077"/>
    <w:rsid w:val="003B6E06"/>
    <w:rsid w:val="003B7DB7"/>
    <w:rsid w:val="003C4A61"/>
    <w:rsid w:val="003C4A66"/>
    <w:rsid w:val="003C54CD"/>
    <w:rsid w:val="003C5ABA"/>
    <w:rsid w:val="003C6552"/>
    <w:rsid w:val="003D084E"/>
    <w:rsid w:val="003D1BFE"/>
    <w:rsid w:val="003D3FEA"/>
    <w:rsid w:val="003D6AA5"/>
    <w:rsid w:val="003D6BAD"/>
    <w:rsid w:val="003D77B5"/>
    <w:rsid w:val="003D7D7A"/>
    <w:rsid w:val="003E0AC9"/>
    <w:rsid w:val="003E0B15"/>
    <w:rsid w:val="003E2C62"/>
    <w:rsid w:val="003E3B4D"/>
    <w:rsid w:val="003E63FA"/>
    <w:rsid w:val="003E6C10"/>
    <w:rsid w:val="003E72B6"/>
    <w:rsid w:val="003E77A6"/>
    <w:rsid w:val="003E77E1"/>
    <w:rsid w:val="003F06A7"/>
    <w:rsid w:val="003F2137"/>
    <w:rsid w:val="003F3E0C"/>
    <w:rsid w:val="003F3FE2"/>
    <w:rsid w:val="003F5B62"/>
    <w:rsid w:val="003F5E39"/>
    <w:rsid w:val="003F6116"/>
    <w:rsid w:val="003F6B82"/>
    <w:rsid w:val="003F77AB"/>
    <w:rsid w:val="00400DDF"/>
    <w:rsid w:val="004026ED"/>
    <w:rsid w:val="0040403B"/>
    <w:rsid w:val="0040555D"/>
    <w:rsid w:val="00405E3B"/>
    <w:rsid w:val="004064C7"/>
    <w:rsid w:val="00407358"/>
    <w:rsid w:val="00410A49"/>
    <w:rsid w:val="0041259C"/>
    <w:rsid w:val="00412D6B"/>
    <w:rsid w:val="00413335"/>
    <w:rsid w:val="004138AA"/>
    <w:rsid w:val="00413E85"/>
    <w:rsid w:val="004151A6"/>
    <w:rsid w:val="00415361"/>
    <w:rsid w:val="004204E6"/>
    <w:rsid w:val="00420530"/>
    <w:rsid w:val="004217DA"/>
    <w:rsid w:val="00421827"/>
    <w:rsid w:val="00421B0B"/>
    <w:rsid w:val="004220C4"/>
    <w:rsid w:val="00423633"/>
    <w:rsid w:val="004252D9"/>
    <w:rsid w:val="00426902"/>
    <w:rsid w:val="00433CF1"/>
    <w:rsid w:val="00435478"/>
    <w:rsid w:val="004402C0"/>
    <w:rsid w:val="0044055F"/>
    <w:rsid w:val="00440B13"/>
    <w:rsid w:val="00440FEA"/>
    <w:rsid w:val="00441654"/>
    <w:rsid w:val="004417CA"/>
    <w:rsid w:val="004421CB"/>
    <w:rsid w:val="004429A2"/>
    <w:rsid w:val="00442BA3"/>
    <w:rsid w:val="004450F2"/>
    <w:rsid w:val="00445C76"/>
    <w:rsid w:val="004460BF"/>
    <w:rsid w:val="004473E0"/>
    <w:rsid w:val="0045211F"/>
    <w:rsid w:val="00453710"/>
    <w:rsid w:val="004558F1"/>
    <w:rsid w:val="004561E2"/>
    <w:rsid w:val="00456628"/>
    <w:rsid w:val="004567A4"/>
    <w:rsid w:val="0045752A"/>
    <w:rsid w:val="004604C5"/>
    <w:rsid w:val="00461028"/>
    <w:rsid w:val="0046516D"/>
    <w:rsid w:val="00465DC7"/>
    <w:rsid w:val="00472668"/>
    <w:rsid w:val="00472C3E"/>
    <w:rsid w:val="004766F6"/>
    <w:rsid w:val="00477F68"/>
    <w:rsid w:val="00480CF7"/>
    <w:rsid w:val="004810F8"/>
    <w:rsid w:val="00481280"/>
    <w:rsid w:val="004827EE"/>
    <w:rsid w:val="00483DB6"/>
    <w:rsid w:val="004844F9"/>
    <w:rsid w:val="0048450D"/>
    <w:rsid w:val="00485514"/>
    <w:rsid w:val="00487608"/>
    <w:rsid w:val="00490CD4"/>
    <w:rsid w:val="00491320"/>
    <w:rsid w:val="00495978"/>
    <w:rsid w:val="00495EAF"/>
    <w:rsid w:val="004963A7"/>
    <w:rsid w:val="00497DC8"/>
    <w:rsid w:val="004A04F1"/>
    <w:rsid w:val="004A252A"/>
    <w:rsid w:val="004A3EEA"/>
    <w:rsid w:val="004A6268"/>
    <w:rsid w:val="004B19E1"/>
    <w:rsid w:val="004B1BA8"/>
    <w:rsid w:val="004B4192"/>
    <w:rsid w:val="004B4F3F"/>
    <w:rsid w:val="004B52B6"/>
    <w:rsid w:val="004B5462"/>
    <w:rsid w:val="004B5B8B"/>
    <w:rsid w:val="004B65B7"/>
    <w:rsid w:val="004B700A"/>
    <w:rsid w:val="004B70E3"/>
    <w:rsid w:val="004C03FE"/>
    <w:rsid w:val="004C23BA"/>
    <w:rsid w:val="004C2734"/>
    <w:rsid w:val="004C2A71"/>
    <w:rsid w:val="004C301D"/>
    <w:rsid w:val="004C4859"/>
    <w:rsid w:val="004C5169"/>
    <w:rsid w:val="004D019C"/>
    <w:rsid w:val="004D2278"/>
    <w:rsid w:val="004D22E2"/>
    <w:rsid w:val="004D3841"/>
    <w:rsid w:val="004D7026"/>
    <w:rsid w:val="004D7E3C"/>
    <w:rsid w:val="004E26AC"/>
    <w:rsid w:val="004E2FCA"/>
    <w:rsid w:val="004E36C9"/>
    <w:rsid w:val="004E4FAC"/>
    <w:rsid w:val="004E5DBA"/>
    <w:rsid w:val="004E6BC6"/>
    <w:rsid w:val="004E6F72"/>
    <w:rsid w:val="004F52E8"/>
    <w:rsid w:val="004F6AA2"/>
    <w:rsid w:val="004F6E1C"/>
    <w:rsid w:val="004F7782"/>
    <w:rsid w:val="0050064E"/>
    <w:rsid w:val="00500F75"/>
    <w:rsid w:val="00501A5F"/>
    <w:rsid w:val="00502748"/>
    <w:rsid w:val="00503EB0"/>
    <w:rsid w:val="00504BE5"/>
    <w:rsid w:val="00510593"/>
    <w:rsid w:val="005130CC"/>
    <w:rsid w:val="0051571C"/>
    <w:rsid w:val="00520444"/>
    <w:rsid w:val="00520D0C"/>
    <w:rsid w:val="00521EED"/>
    <w:rsid w:val="00522729"/>
    <w:rsid w:val="0052285D"/>
    <w:rsid w:val="0052762D"/>
    <w:rsid w:val="005305CA"/>
    <w:rsid w:val="00542514"/>
    <w:rsid w:val="00543D19"/>
    <w:rsid w:val="00545320"/>
    <w:rsid w:val="00545A1D"/>
    <w:rsid w:val="005460AE"/>
    <w:rsid w:val="0054676D"/>
    <w:rsid w:val="00547E1F"/>
    <w:rsid w:val="00550D0B"/>
    <w:rsid w:val="00552BED"/>
    <w:rsid w:val="0055393B"/>
    <w:rsid w:val="0055653D"/>
    <w:rsid w:val="00557620"/>
    <w:rsid w:val="00557F75"/>
    <w:rsid w:val="00562A6D"/>
    <w:rsid w:val="00565328"/>
    <w:rsid w:val="0056555C"/>
    <w:rsid w:val="00565BC0"/>
    <w:rsid w:val="00565F3A"/>
    <w:rsid w:val="00567EEE"/>
    <w:rsid w:val="00567FB6"/>
    <w:rsid w:val="005704AF"/>
    <w:rsid w:val="00574A74"/>
    <w:rsid w:val="005817DA"/>
    <w:rsid w:val="005820F6"/>
    <w:rsid w:val="00582A59"/>
    <w:rsid w:val="00582E13"/>
    <w:rsid w:val="00582EA3"/>
    <w:rsid w:val="0058393D"/>
    <w:rsid w:val="00583AC1"/>
    <w:rsid w:val="005840B2"/>
    <w:rsid w:val="00584E1D"/>
    <w:rsid w:val="00585B0E"/>
    <w:rsid w:val="0058626A"/>
    <w:rsid w:val="00590014"/>
    <w:rsid w:val="005906D5"/>
    <w:rsid w:val="00591ABB"/>
    <w:rsid w:val="00592B1F"/>
    <w:rsid w:val="00592BE7"/>
    <w:rsid w:val="00592D3D"/>
    <w:rsid w:val="00594C55"/>
    <w:rsid w:val="005954A6"/>
    <w:rsid w:val="00597785"/>
    <w:rsid w:val="005A291E"/>
    <w:rsid w:val="005A4C55"/>
    <w:rsid w:val="005A5355"/>
    <w:rsid w:val="005A568C"/>
    <w:rsid w:val="005A5BE9"/>
    <w:rsid w:val="005A66EF"/>
    <w:rsid w:val="005A72D6"/>
    <w:rsid w:val="005B2F07"/>
    <w:rsid w:val="005B3655"/>
    <w:rsid w:val="005B4436"/>
    <w:rsid w:val="005B5221"/>
    <w:rsid w:val="005B5DC3"/>
    <w:rsid w:val="005B5E58"/>
    <w:rsid w:val="005B7BB0"/>
    <w:rsid w:val="005C0D6A"/>
    <w:rsid w:val="005C3CC3"/>
    <w:rsid w:val="005C4539"/>
    <w:rsid w:val="005C4C9E"/>
    <w:rsid w:val="005C59A0"/>
    <w:rsid w:val="005C7FCC"/>
    <w:rsid w:val="005D03B3"/>
    <w:rsid w:val="005D0C67"/>
    <w:rsid w:val="005D101A"/>
    <w:rsid w:val="005D11DA"/>
    <w:rsid w:val="005D257F"/>
    <w:rsid w:val="005D329F"/>
    <w:rsid w:val="005D6016"/>
    <w:rsid w:val="005D67CC"/>
    <w:rsid w:val="005D6891"/>
    <w:rsid w:val="005D6C93"/>
    <w:rsid w:val="005D7F65"/>
    <w:rsid w:val="005E04DC"/>
    <w:rsid w:val="005E3168"/>
    <w:rsid w:val="005E344F"/>
    <w:rsid w:val="005E387E"/>
    <w:rsid w:val="005E44D7"/>
    <w:rsid w:val="005E4D3B"/>
    <w:rsid w:val="005F05D2"/>
    <w:rsid w:val="005F2148"/>
    <w:rsid w:val="005F369C"/>
    <w:rsid w:val="005F5127"/>
    <w:rsid w:val="005F5422"/>
    <w:rsid w:val="005F5875"/>
    <w:rsid w:val="005F5D8D"/>
    <w:rsid w:val="005F7624"/>
    <w:rsid w:val="0060233D"/>
    <w:rsid w:val="00605807"/>
    <w:rsid w:val="00610B61"/>
    <w:rsid w:val="00611512"/>
    <w:rsid w:val="00611CFD"/>
    <w:rsid w:val="006120D5"/>
    <w:rsid w:val="006132AF"/>
    <w:rsid w:val="00614C93"/>
    <w:rsid w:val="006176EF"/>
    <w:rsid w:val="00617FA3"/>
    <w:rsid w:val="006205A7"/>
    <w:rsid w:val="0062181F"/>
    <w:rsid w:val="00622792"/>
    <w:rsid w:val="006230B2"/>
    <w:rsid w:val="006243E4"/>
    <w:rsid w:val="006244AD"/>
    <w:rsid w:val="00627E2F"/>
    <w:rsid w:val="00627F51"/>
    <w:rsid w:val="00630180"/>
    <w:rsid w:val="00630AC7"/>
    <w:rsid w:val="00632780"/>
    <w:rsid w:val="00632C77"/>
    <w:rsid w:val="00632F5D"/>
    <w:rsid w:val="00635BEF"/>
    <w:rsid w:val="0063723B"/>
    <w:rsid w:val="00637B04"/>
    <w:rsid w:val="006400F1"/>
    <w:rsid w:val="006451EE"/>
    <w:rsid w:val="00645A7B"/>
    <w:rsid w:val="00645DAF"/>
    <w:rsid w:val="006507BC"/>
    <w:rsid w:val="006508EA"/>
    <w:rsid w:val="0065193A"/>
    <w:rsid w:val="00651FF4"/>
    <w:rsid w:val="00652250"/>
    <w:rsid w:val="00653341"/>
    <w:rsid w:val="006559DA"/>
    <w:rsid w:val="00655B0E"/>
    <w:rsid w:val="00656699"/>
    <w:rsid w:val="006572DE"/>
    <w:rsid w:val="00657A8A"/>
    <w:rsid w:val="006616F4"/>
    <w:rsid w:val="00661899"/>
    <w:rsid w:val="006655F9"/>
    <w:rsid w:val="006667D3"/>
    <w:rsid w:val="00684AF8"/>
    <w:rsid w:val="00686848"/>
    <w:rsid w:val="006868CA"/>
    <w:rsid w:val="00686CDC"/>
    <w:rsid w:val="006905E6"/>
    <w:rsid w:val="00691493"/>
    <w:rsid w:val="00692585"/>
    <w:rsid w:val="00692F67"/>
    <w:rsid w:val="00694932"/>
    <w:rsid w:val="006A0CA6"/>
    <w:rsid w:val="006A1D53"/>
    <w:rsid w:val="006A1ED1"/>
    <w:rsid w:val="006A240B"/>
    <w:rsid w:val="006A2694"/>
    <w:rsid w:val="006A2B20"/>
    <w:rsid w:val="006A4461"/>
    <w:rsid w:val="006A5164"/>
    <w:rsid w:val="006A517D"/>
    <w:rsid w:val="006A6515"/>
    <w:rsid w:val="006B0341"/>
    <w:rsid w:val="006B1013"/>
    <w:rsid w:val="006B2CDD"/>
    <w:rsid w:val="006B309E"/>
    <w:rsid w:val="006B3827"/>
    <w:rsid w:val="006B462E"/>
    <w:rsid w:val="006B4AED"/>
    <w:rsid w:val="006B696C"/>
    <w:rsid w:val="006B7877"/>
    <w:rsid w:val="006C09F5"/>
    <w:rsid w:val="006C141E"/>
    <w:rsid w:val="006C3577"/>
    <w:rsid w:val="006C3F4F"/>
    <w:rsid w:val="006C4C53"/>
    <w:rsid w:val="006C69EA"/>
    <w:rsid w:val="006C7EB3"/>
    <w:rsid w:val="006D03F8"/>
    <w:rsid w:val="006D393A"/>
    <w:rsid w:val="006D4BF5"/>
    <w:rsid w:val="006D4DE8"/>
    <w:rsid w:val="006D7D18"/>
    <w:rsid w:val="006E23BB"/>
    <w:rsid w:val="006E3E95"/>
    <w:rsid w:val="006E4EAF"/>
    <w:rsid w:val="006E5018"/>
    <w:rsid w:val="006E53E9"/>
    <w:rsid w:val="006E5ABB"/>
    <w:rsid w:val="006E5E55"/>
    <w:rsid w:val="006E61A6"/>
    <w:rsid w:val="006E6886"/>
    <w:rsid w:val="006F0C47"/>
    <w:rsid w:val="006F115C"/>
    <w:rsid w:val="006F17E8"/>
    <w:rsid w:val="006F22D2"/>
    <w:rsid w:val="006F2F64"/>
    <w:rsid w:val="006F3103"/>
    <w:rsid w:val="006F5C3E"/>
    <w:rsid w:val="0070171B"/>
    <w:rsid w:val="00701FDB"/>
    <w:rsid w:val="00703B93"/>
    <w:rsid w:val="007067D7"/>
    <w:rsid w:val="00706893"/>
    <w:rsid w:val="00710A78"/>
    <w:rsid w:val="00710AA7"/>
    <w:rsid w:val="00711CC0"/>
    <w:rsid w:val="00712328"/>
    <w:rsid w:val="00713456"/>
    <w:rsid w:val="0071393D"/>
    <w:rsid w:val="00720197"/>
    <w:rsid w:val="0072079E"/>
    <w:rsid w:val="00721060"/>
    <w:rsid w:val="00721994"/>
    <w:rsid w:val="007247A1"/>
    <w:rsid w:val="00724E1B"/>
    <w:rsid w:val="00725474"/>
    <w:rsid w:val="00725892"/>
    <w:rsid w:val="00725F1D"/>
    <w:rsid w:val="0072640C"/>
    <w:rsid w:val="00727BF1"/>
    <w:rsid w:val="007307BA"/>
    <w:rsid w:val="0073102E"/>
    <w:rsid w:val="007321A5"/>
    <w:rsid w:val="007335C1"/>
    <w:rsid w:val="00734C8C"/>
    <w:rsid w:val="00736850"/>
    <w:rsid w:val="00736EDC"/>
    <w:rsid w:val="007379BD"/>
    <w:rsid w:val="00737B12"/>
    <w:rsid w:val="00737FB5"/>
    <w:rsid w:val="00740BAA"/>
    <w:rsid w:val="00741482"/>
    <w:rsid w:val="007417A2"/>
    <w:rsid w:val="00741E8E"/>
    <w:rsid w:val="00744729"/>
    <w:rsid w:val="00745FB9"/>
    <w:rsid w:val="00746A7E"/>
    <w:rsid w:val="00746E32"/>
    <w:rsid w:val="00750544"/>
    <w:rsid w:val="007564A5"/>
    <w:rsid w:val="007573B5"/>
    <w:rsid w:val="00760E2C"/>
    <w:rsid w:val="00761B16"/>
    <w:rsid w:val="00763212"/>
    <w:rsid w:val="00763B1E"/>
    <w:rsid w:val="00764AFC"/>
    <w:rsid w:val="00764DFC"/>
    <w:rsid w:val="007663B5"/>
    <w:rsid w:val="007701FE"/>
    <w:rsid w:val="00772DEE"/>
    <w:rsid w:val="00773CEF"/>
    <w:rsid w:val="00773F5C"/>
    <w:rsid w:val="0077435E"/>
    <w:rsid w:val="0077436C"/>
    <w:rsid w:val="00774DB0"/>
    <w:rsid w:val="00775290"/>
    <w:rsid w:val="00775762"/>
    <w:rsid w:val="00776860"/>
    <w:rsid w:val="00777AD1"/>
    <w:rsid w:val="0078045E"/>
    <w:rsid w:val="00782DD1"/>
    <w:rsid w:val="007837D6"/>
    <w:rsid w:val="007853C1"/>
    <w:rsid w:val="00785BCF"/>
    <w:rsid w:val="00785EE2"/>
    <w:rsid w:val="00787DB9"/>
    <w:rsid w:val="007920F5"/>
    <w:rsid w:val="0079289B"/>
    <w:rsid w:val="00793B80"/>
    <w:rsid w:val="0079666D"/>
    <w:rsid w:val="00797467"/>
    <w:rsid w:val="00797C2E"/>
    <w:rsid w:val="007A03F3"/>
    <w:rsid w:val="007A1CAB"/>
    <w:rsid w:val="007A2094"/>
    <w:rsid w:val="007A3288"/>
    <w:rsid w:val="007A6691"/>
    <w:rsid w:val="007A78AE"/>
    <w:rsid w:val="007B10B3"/>
    <w:rsid w:val="007B12EC"/>
    <w:rsid w:val="007B1BB6"/>
    <w:rsid w:val="007B3FBA"/>
    <w:rsid w:val="007B4D21"/>
    <w:rsid w:val="007B5D78"/>
    <w:rsid w:val="007B5DD7"/>
    <w:rsid w:val="007B7734"/>
    <w:rsid w:val="007C0974"/>
    <w:rsid w:val="007C2443"/>
    <w:rsid w:val="007C5F5A"/>
    <w:rsid w:val="007C69F3"/>
    <w:rsid w:val="007D1A6F"/>
    <w:rsid w:val="007D24F0"/>
    <w:rsid w:val="007D2AD8"/>
    <w:rsid w:val="007D2B18"/>
    <w:rsid w:val="007D2C66"/>
    <w:rsid w:val="007D48EF"/>
    <w:rsid w:val="007D5B31"/>
    <w:rsid w:val="007D6124"/>
    <w:rsid w:val="007D7482"/>
    <w:rsid w:val="007E3877"/>
    <w:rsid w:val="007E4B43"/>
    <w:rsid w:val="007E50FE"/>
    <w:rsid w:val="007E6459"/>
    <w:rsid w:val="007E7012"/>
    <w:rsid w:val="007F0367"/>
    <w:rsid w:val="007F149E"/>
    <w:rsid w:val="007F1CA2"/>
    <w:rsid w:val="007F36A1"/>
    <w:rsid w:val="007F3861"/>
    <w:rsid w:val="007F52ED"/>
    <w:rsid w:val="007F7824"/>
    <w:rsid w:val="0080112C"/>
    <w:rsid w:val="008022BD"/>
    <w:rsid w:val="00803550"/>
    <w:rsid w:val="00803C61"/>
    <w:rsid w:val="00805F7D"/>
    <w:rsid w:val="00805FBD"/>
    <w:rsid w:val="00810E76"/>
    <w:rsid w:val="00815189"/>
    <w:rsid w:val="00816EE8"/>
    <w:rsid w:val="00820F4A"/>
    <w:rsid w:val="00822172"/>
    <w:rsid w:val="008221AC"/>
    <w:rsid w:val="008224D3"/>
    <w:rsid w:val="00822F5A"/>
    <w:rsid w:val="008235FE"/>
    <w:rsid w:val="00827B27"/>
    <w:rsid w:val="00830246"/>
    <w:rsid w:val="008304F0"/>
    <w:rsid w:val="00830BB0"/>
    <w:rsid w:val="00830D3E"/>
    <w:rsid w:val="008336D3"/>
    <w:rsid w:val="0083587C"/>
    <w:rsid w:val="00837033"/>
    <w:rsid w:val="00837CA4"/>
    <w:rsid w:val="00844801"/>
    <w:rsid w:val="00844D24"/>
    <w:rsid w:val="00844F89"/>
    <w:rsid w:val="0084728F"/>
    <w:rsid w:val="008512D3"/>
    <w:rsid w:val="00853343"/>
    <w:rsid w:val="00854358"/>
    <w:rsid w:val="0085495B"/>
    <w:rsid w:val="0085757C"/>
    <w:rsid w:val="00857F47"/>
    <w:rsid w:val="00857FC8"/>
    <w:rsid w:val="0086002F"/>
    <w:rsid w:val="008613DE"/>
    <w:rsid w:val="008619CE"/>
    <w:rsid w:val="00862FF7"/>
    <w:rsid w:val="008632FB"/>
    <w:rsid w:val="00863F19"/>
    <w:rsid w:val="00864F9D"/>
    <w:rsid w:val="0087129D"/>
    <w:rsid w:val="00871B90"/>
    <w:rsid w:val="00872144"/>
    <w:rsid w:val="008745FB"/>
    <w:rsid w:val="00874F7D"/>
    <w:rsid w:val="00875033"/>
    <w:rsid w:val="00875DC7"/>
    <w:rsid w:val="008761BD"/>
    <w:rsid w:val="00877952"/>
    <w:rsid w:val="00877F4A"/>
    <w:rsid w:val="00880983"/>
    <w:rsid w:val="008824C6"/>
    <w:rsid w:val="008841E4"/>
    <w:rsid w:val="00884D40"/>
    <w:rsid w:val="008863E5"/>
    <w:rsid w:val="008869BD"/>
    <w:rsid w:val="00887873"/>
    <w:rsid w:val="008909AF"/>
    <w:rsid w:val="008911AF"/>
    <w:rsid w:val="00891B79"/>
    <w:rsid w:val="0089251C"/>
    <w:rsid w:val="00894E52"/>
    <w:rsid w:val="00895D22"/>
    <w:rsid w:val="00896CD8"/>
    <w:rsid w:val="008A04A1"/>
    <w:rsid w:val="008A2793"/>
    <w:rsid w:val="008A2B3E"/>
    <w:rsid w:val="008A3421"/>
    <w:rsid w:val="008A5576"/>
    <w:rsid w:val="008A67CF"/>
    <w:rsid w:val="008A686E"/>
    <w:rsid w:val="008A6DCB"/>
    <w:rsid w:val="008A7CD3"/>
    <w:rsid w:val="008B12F5"/>
    <w:rsid w:val="008B2711"/>
    <w:rsid w:val="008B2A53"/>
    <w:rsid w:val="008B3C8D"/>
    <w:rsid w:val="008B5D19"/>
    <w:rsid w:val="008B636D"/>
    <w:rsid w:val="008B6646"/>
    <w:rsid w:val="008B67DB"/>
    <w:rsid w:val="008B7683"/>
    <w:rsid w:val="008C11CD"/>
    <w:rsid w:val="008C13F8"/>
    <w:rsid w:val="008C16E8"/>
    <w:rsid w:val="008C177C"/>
    <w:rsid w:val="008C65DF"/>
    <w:rsid w:val="008D1981"/>
    <w:rsid w:val="008D3049"/>
    <w:rsid w:val="008D46E5"/>
    <w:rsid w:val="008D7969"/>
    <w:rsid w:val="008D799F"/>
    <w:rsid w:val="008D7ADC"/>
    <w:rsid w:val="008E2103"/>
    <w:rsid w:val="008E2AB6"/>
    <w:rsid w:val="008E36A8"/>
    <w:rsid w:val="008E6538"/>
    <w:rsid w:val="008E6C48"/>
    <w:rsid w:val="008E7C11"/>
    <w:rsid w:val="008F0C4F"/>
    <w:rsid w:val="008F128E"/>
    <w:rsid w:val="008F2E3F"/>
    <w:rsid w:val="008F33E6"/>
    <w:rsid w:val="008F7D09"/>
    <w:rsid w:val="009009DC"/>
    <w:rsid w:val="00900EE0"/>
    <w:rsid w:val="009016F9"/>
    <w:rsid w:val="00903B9F"/>
    <w:rsid w:val="009054CD"/>
    <w:rsid w:val="00905743"/>
    <w:rsid w:val="00905D92"/>
    <w:rsid w:val="00906CD1"/>
    <w:rsid w:val="009107D4"/>
    <w:rsid w:val="00910FCA"/>
    <w:rsid w:val="00913E07"/>
    <w:rsid w:val="00914088"/>
    <w:rsid w:val="009142A3"/>
    <w:rsid w:val="00917897"/>
    <w:rsid w:val="009178C4"/>
    <w:rsid w:val="00921823"/>
    <w:rsid w:val="009220B1"/>
    <w:rsid w:val="00923A48"/>
    <w:rsid w:val="00924B0C"/>
    <w:rsid w:val="00927C6C"/>
    <w:rsid w:val="00927D96"/>
    <w:rsid w:val="00931432"/>
    <w:rsid w:val="00933C0F"/>
    <w:rsid w:val="0093409E"/>
    <w:rsid w:val="00936072"/>
    <w:rsid w:val="009379CD"/>
    <w:rsid w:val="009379F0"/>
    <w:rsid w:val="00940CC8"/>
    <w:rsid w:val="0094323D"/>
    <w:rsid w:val="00943525"/>
    <w:rsid w:val="00943646"/>
    <w:rsid w:val="00944323"/>
    <w:rsid w:val="00944975"/>
    <w:rsid w:val="00944D94"/>
    <w:rsid w:val="0095041F"/>
    <w:rsid w:val="009548D2"/>
    <w:rsid w:val="00957541"/>
    <w:rsid w:val="0095765F"/>
    <w:rsid w:val="00957B26"/>
    <w:rsid w:val="009601E2"/>
    <w:rsid w:val="0096083A"/>
    <w:rsid w:val="00961AEC"/>
    <w:rsid w:val="00962B18"/>
    <w:rsid w:val="0096338B"/>
    <w:rsid w:val="00965FB6"/>
    <w:rsid w:val="00972800"/>
    <w:rsid w:val="00973B62"/>
    <w:rsid w:val="00974037"/>
    <w:rsid w:val="00974D9A"/>
    <w:rsid w:val="00976338"/>
    <w:rsid w:val="0097754F"/>
    <w:rsid w:val="009775DB"/>
    <w:rsid w:val="00977663"/>
    <w:rsid w:val="00980324"/>
    <w:rsid w:val="00980F29"/>
    <w:rsid w:val="00981D52"/>
    <w:rsid w:val="00984829"/>
    <w:rsid w:val="00987782"/>
    <w:rsid w:val="0099487D"/>
    <w:rsid w:val="0099753D"/>
    <w:rsid w:val="009A004E"/>
    <w:rsid w:val="009A1692"/>
    <w:rsid w:val="009A2F05"/>
    <w:rsid w:val="009A324C"/>
    <w:rsid w:val="009A5881"/>
    <w:rsid w:val="009A58B9"/>
    <w:rsid w:val="009A5C2D"/>
    <w:rsid w:val="009B1657"/>
    <w:rsid w:val="009B1BAF"/>
    <w:rsid w:val="009B4849"/>
    <w:rsid w:val="009B786D"/>
    <w:rsid w:val="009C09C9"/>
    <w:rsid w:val="009C2CAD"/>
    <w:rsid w:val="009C3E48"/>
    <w:rsid w:val="009C44E7"/>
    <w:rsid w:val="009C4AE0"/>
    <w:rsid w:val="009C5C99"/>
    <w:rsid w:val="009C6823"/>
    <w:rsid w:val="009C683C"/>
    <w:rsid w:val="009C7532"/>
    <w:rsid w:val="009D1D62"/>
    <w:rsid w:val="009D5265"/>
    <w:rsid w:val="009D6374"/>
    <w:rsid w:val="009D65AC"/>
    <w:rsid w:val="009D7915"/>
    <w:rsid w:val="009D7AD0"/>
    <w:rsid w:val="009E04CC"/>
    <w:rsid w:val="009E0BD3"/>
    <w:rsid w:val="009E1E95"/>
    <w:rsid w:val="009E3F91"/>
    <w:rsid w:val="009E40F1"/>
    <w:rsid w:val="009E4516"/>
    <w:rsid w:val="009E47A9"/>
    <w:rsid w:val="009E56F4"/>
    <w:rsid w:val="009E68B3"/>
    <w:rsid w:val="009E7040"/>
    <w:rsid w:val="009F1588"/>
    <w:rsid w:val="009F176C"/>
    <w:rsid w:val="009F19A9"/>
    <w:rsid w:val="009F2167"/>
    <w:rsid w:val="009F3F86"/>
    <w:rsid w:val="009F49A6"/>
    <w:rsid w:val="009F51B6"/>
    <w:rsid w:val="009F55C3"/>
    <w:rsid w:val="009F5BB5"/>
    <w:rsid w:val="009F5BB7"/>
    <w:rsid w:val="009F6374"/>
    <w:rsid w:val="009F649D"/>
    <w:rsid w:val="009F6CC4"/>
    <w:rsid w:val="00A02F17"/>
    <w:rsid w:val="00A03BE9"/>
    <w:rsid w:val="00A06982"/>
    <w:rsid w:val="00A06BE2"/>
    <w:rsid w:val="00A1269B"/>
    <w:rsid w:val="00A1347A"/>
    <w:rsid w:val="00A14E04"/>
    <w:rsid w:val="00A15278"/>
    <w:rsid w:val="00A20A78"/>
    <w:rsid w:val="00A20DA7"/>
    <w:rsid w:val="00A20DD1"/>
    <w:rsid w:val="00A2234A"/>
    <w:rsid w:val="00A26371"/>
    <w:rsid w:val="00A26737"/>
    <w:rsid w:val="00A2716C"/>
    <w:rsid w:val="00A274D1"/>
    <w:rsid w:val="00A27591"/>
    <w:rsid w:val="00A310BC"/>
    <w:rsid w:val="00A32233"/>
    <w:rsid w:val="00A33BA5"/>
    <w:rsid w:val="00A37EC3"/>
    <w:rsid w:val="00A37FFB"/>
    <w:rsid w:val="00A41AB0"/>
    <w:rsid w:val="00A43A8B"/>
    <w:rsid w:val="00A4457A"/>
    <w:rsid w:val="00A448AB"/>
    <w:rsid w:val="00A46675"/>
    <w:rsid w:val="00A46D45"/>
    <w:rsid w:val="00A46E77"/>
    <w:rsid w:val="00A519B5"/>
    <w:rsid w:val="00A5506E"/>
    <w:rsid w:val="00A60927"/>
    <w:rsid w:val="00A64EAB"/>
    <w:rsid w:val="00A65DDE"/>
    <w:rsid w:val="00A65FF3"/>
    <w:rsid w:val="00A66BBB"/>
    <w:rsid w:val="00A673D2"/>
    <w:rsid w:val="00A70851"/>
    <w:rsid w:val="00A714E7"/>
    <w:rsid w:val="00A71AB7"/>
    <w:rsid w:val="00A71C42"/>
    <w:rsid w:val="00A72BDF"/>
    <w:rsid w:val="00A73ABF"/>
    <w:rsid w:val="00A75CD5"/>
    <w:rsid w:val="00A762DC"/>
    <w:rsid w:val="00A763EC"/>
    <w:rsid w:val="00A77C07"/>
    <w:rsid w:val="00A8014B"/>
    <w:rsid w:val="00A84072"/>
    <w:rsid w:val="00A84EFD"/>
    <w:rsid w:val="00A867A3"/>
    <w:rsid w:val="00A87867"/>
    <w:rsid w:val="00A91610"/>
    <w:rsid w:val="00A91D7C"/>
    <w:rsid w:val="00A924A6"/>
    <w:rsid w:val="00A9350E"/>
    <w:rsid w:val="00A94588"/>
    <w:rsid w:val="00A96F4C"/>
    <w:rsid w:val="00AA1243"/>
    <w:rsid w:val="00AA1430"/>
    <w:rsid w:val="00AA1CE1"/>
    <w:rsid w:val="00AA2618"/>
    <w:rsid w:val="00AA337F"/>
    <w:rsid w:val="00AA40E7"/>
    <w:rsid w:val="00AA47DF"/>
    <w:rsid w:val="00AA49F1"/>
    <w:rsid w:val="00AB02C2"/>
    <w:rsid w:val="00AB0E3A"/>
    <w:rsid w:val="00AB1665"/>
    <w:rsid w:val="00AB1C2B"/>
    <w:rsid w:val="00AB1D0E"/>
    <w:rsid w:val="00AB7DCB"/>
    <w:rsid w:val="00AC0604"/>
    <w:rsid w:val="00AC2CC7"/>
    <w:rsid w:val="00AC39F7"/>
    <w:rsid w:val="00AC3A7C"/>
    <w:rsid w:val="00AC4A73"/>
    <w:rsid w:val="00AC6090"/>
    <w:rsid w:val="00AC7254"/>
    <w:rsid w:val="00AC76B3"/>
    <w:rsid w:val="00AD1C5F"/>
    <w:rsid w:val="00AD1E11"/>
    <w:rsid w:val="00AD3ED8"/>
    <w:rsid w:val="00AD5A43"/>
    <w:rsid w:val="00AD5E6C"/>
    <w:rsid w:val="00AD63F9"/>
    <w:rsid w:val="00AD6694"/>
    <w:rsid w:val="00AD7179"/>
    <w:rsid w:val="00AD76C9"/>
    <w:rsid w:val="00AE077B"/>
    <w:rsid w:val="00AE439C"/>
    <w:rsid w:val="00AE44D6"/>
    <w:rsid w:val="00AE6DA3"/>
    <w:rsid w:val="00AF140F"/>
    <w:rsid w:val="00AF2667"/>
    <w:rsid w:val="00AF2EA7"/>
    <w:rsid w:val="00AF39A4"/>
    <w:rsid w:val="00AF4E62"/>
    <w:rsid w:val="00AF73CE"/>
    <w:rsid w:val="00AF7506"/>
    <w:rsid w:val="00B03029"/>
    <w:rsid w:val="00B03239"/>
    <w:rsid w:val="00B03363"/>
    <w:rsid w:val="00B033CB"/>
    <w:rsid w:val="00B03A82"/>
    <w:rsid w:val="00B073B0"/>
    <w:rsid w:val="00B07D50"/>
    <w:rsid w:val="00B10020"/>
    <w:rsid w:val="00B131FE"/>
    <w:rsid w:val="00B1440E"/>
    <w:rsid w:val="00B15EE1"/>
    <w:rsid w:val="00B20149"/>
    <w:rsid w:val="00B22A54"/>
    <w:rsid w:val="00B22FE5"/>
    <w:rsid w:val="00B233D0"/>
    <w:rsid w:val="00B23841"/>
    <w:rsid w:val="00B23A8C"/>
    <w:rsid w:val="00B26DFA"/>
    <w:rsid w:val="00B31946"/>
    <w:rsid w:val="00B340F9"/>
    <w:rsid w:val="00B36104"/>
    <w:rsid w:val="00B37555"/>
    <w:rsid w:val="00B376AE"/>
    <w:rsid w:val="00B404C8"/>
    <w:rsid w:val="00B41EC8"/>
    <w:rsid w:val="00B429BA"/>
    <w:rsid w:val="00B44FC0"/>
    <w:rsid w:val="00B45269"/>
    <w:rsid w:val="00B50EE7"/>
    <w:rsid w:val="00B512FF"/>
    <w:rsid w:val="00B522E1"/>
    <w:rsid w:val="00B52AA0"/>
    <w:rsid w:val="00B52E74"/>
    <w:rsid w:val="00B52F5E"/>
    <w:rsid w:val="00B53621"/>
    <w:rsid w:val="00B53936"/>
    <w:rsid w:val="00B53A35"/>
    <w:rsid w:val="00B5427A"/>
    <w:rsid w:val="00B5473F"/>
    <w:rsid w:val="00B56349"/>
    <w:rsid w:val="00B5706C"/>
    <w:rsid w:val="00B612FE"/>
    <w:rsid w:val="00B620DD"/>
    <w:rsid w:val="00B62BE5"/>
    <w:rsid w:val="00B633C7"/>
    <w:rsid w:val="00B65414"/>
    <w:rsid w:val="00B65AB9"/>
    <w:rsid w:val="00B672B7"/>
    <w:rsid w:val="00B67EB7"/>
    <w:rsid w:val="00B7200C"/>
    <w:rsid w:val="00B744F4"/>
    <w:rsid w:val="00B754EA"/>
    <w:rsid w:val="00B7681D"/>
    <w:rsid w:val="00B81533"/>
    <w:rsid w:val="00B819F0"/>
    <w:rsid w:val="00B82238"/>
    <w:rsid w:val="00B83525"/>
    <w:rsid w:val="00B83B83"/>
    <w:rsid w:val="00B857BB"/>
    <w:rsid w:val="00B91A90"/>
    <w:rsid w:val="00B91AAF"/>
    <w:rsid w:val="00B92541"/>
    <w:rsid w:val="00B93689"/>
    <w:rsid w:val="00B94621"/>
    <w:rsid w:val="00B949B5"/>
    <w:rsid w:val="00B950B3"/>
    <w:rsid w:val="00B952C9"/>
    <w:rsid w:val="00B954B9"/>
    <w:rsid w:val="00B955A6"/>
    <w:rsid w:val="00BA2139"/>
    <w:rsid w:val="00BA3183"/>
    <w:rsid w:val="00BA41F3"/>
    <w:rsid w:val="00BA4F53"/>
    <w:rsid w:val="00BA5B3C"/>
    <w:rsid w:val="00BA7AE3"/>
    <w:rsid w:val="00BB03E9"/>
    <w:rsid w:val="00BB2C13"/>
    <w:rsid w:val="00BB2D88"/>
    <w:rsid w:val="00BB326E"/>
    <w:rsid w:val="00BB34C7"/>
    <w:rsid w:val="00BB3D07"/>
    <w:rsid w:val="00BB4508"/>
    <w:rsid w:val="00BB4D4B"/>
    <w:rsid w:val="00BB71B0"/>
    <w:rsid w:val="00BC1A96"/>
    <w:rsid w:val="00BC3321"/>
    <w:rsid w:val="00BC36B3"/>
    <w:rsid w:val="00BC6338"/>
    <w:rsid w:val="00BC6627"/>
    <w:rsid w:val="00BC6EA9"/>
    <w:rsid w:val="00BD20E1"/>
    <w:rsid w:val="00BD3CA0"/>
    <w:rsid w:val="00BD41E2"/>
    <w:rsid w:val="00BD4573"/>
    <w:rsid w:val="00BD548E"/>
    <w:rsid w:val="00BD604B"/>
    <w:rsid w:val="00BD67F4"/>
    <w:rsid w:val="00BD6928"/>
    <w:rsid w:val="00BE228F"/>
    <w:rsid w:val="00BE256A"/>
    <w:rsid w:val="00BE3F0A"/>
    <w:rsid w:val="00BE6CDB"/>
    <w:rsid w:val="00BF2A89"/>
    <w:rsid w:val="00BF4E00"/>
    <w:rsid w:val="00BF5C9F"/>
    <w:rsid w:val="00BF6193"/>
    <w:rsid w:val="00BF6265"/>
    <w:rsid w:val="00BF677D"/>
    <w:rsid w:val="00BF7CB8"/>
    <w:rsid w:val="00C016DD"/>
    <w:rsid w:val="00C0266B"/>
    <w:rsid w:val="00C06A6F"/>
    <w:rsid w:val="00C06ACE"/>
    <w:rsid w:val="00C06ACF"/>
    <w:rsid w:val="00C07F9A"/>
    <w:rsid w:val="00C107B4"/>
    <w:rsid w:val="00C10D47"/>
    <w:rsid w:val="00C11E4E"/>
    <w:rsid w:val="00C1229C"/>
    <w:rsid w:val="00C15E82"/>
    <w:rsid w:val="00C16693"/>
    <w:rsid w:val="00C16B36"/>
    <w:rsid w:val="00C16E5E"/>
    <w:rsid w:val="00C20217"/>
    <w:rsid w:val="00C20558"/>
    <w:rsid w:val="00C205AC"/>
    <w:rsid w:val="00C22C8B"/>
    <w:rsid w:val="00C2397E"/>
    <w:rsid w:val="00C23B1E"/>
    <w:rsid w:val="00C275CC"/>
    <w:rsid w:val="00C3339F"/>
    <w:rsid w:val="00C33690"/>
    <w:rsid w:val="00C37A7A"/>
    <w:rsid w:val="00C37D17"/>
    <w:rsid w:val="00C41A46"/>
    <w:rsid w:val="00C4212D"/>
    <w:rsid w:val="00C42558"/>
    <w:rsid w:val="00C43A9D"/>
    <w:rsid w:val="00C440C4"/>
    <w:rsid w:val="00C442AC"/>
    <w:rsid w:val="00C44702"/>
    <w:rsid w:val="00C44928"/>
    <w:rsid w:val="00C455F8"/>
    <w:rsid w:val="00C45B29"/>
    <w:rsid w:val="00C45D12"/>
    <w:rsid w:val="00C46614"/>
    <w:rsid w:val="00C5276E"/>
    <w:rsid w:val="00C54959"/>
    <w:rsid w:val="00C551ED"/>
    <w:rsid w:val="00C5707C"/>
    <w:rsid w:val="00C57838"/>
    <w:rsid w:val="00C613E1"/>
    <w:rsid w:val="00C615AA"/>
    <w:rsid w:val="00C62153"/>
    <w:rsid w:val="00C6223C"/>
    <w:rsid w:val="00C62472"/>
    <w:rsid w:val="00C62D88"/>
    <w:rsid w:val="00C6496D"/>
    <w:rsid w:val="00C6590D"/>
    <w:rsid w:val="00C67A10"/>
    <w:rsid w:val="00C70ADE"/>
    <w:rsid w:val="00C71815"/>
    <w:rsid w:val="00C729A5"/>
    <w:rsid w:val="00C72A3B"/>
    <w:rsid w:val="00C7380D"/>
    <w:rsid w:val="00C74734"/>
    <w:rsid w:val="00C748E5"/>
    <w:rsid w:val="00C768D8"/>
    <w:rsid w:val="00C776C6"/>
    <w:rsid w:val="00C77CD5"/>
    <w:rsid w:val="00C805CA"/>
    <w:rsid w:val="00C837EC"/>
    <w:rsid w:val="00C84E07"/>
    <w:rsid w:val="00C86765"/>
    <w:rsid w:val="00C90C51"/>
    <w:rsid w:val="00C9190C"/>
    <w:rsid w:val="00C9207D"/>
    <w:rsid w:val="00C94C3F"/>
    <w:rsid w:val="00C9512D"/>
    <w:rsid w:val="00CA1641"/>
    <w:rsid w:val="00CA25A5"/>
    <w:rsid w:val="00CA2725"/>
    <w:rsid w:val="00CA7563"/>
    <w:rsid w:val="00CA7CAE"/>
    <w:rsid w:val="00CB0563"/>
    <w:rsid w:val="00CB19AE"/>
    <w:rsid w:val="00CB1E9C"/>
    <w:rsid w:val="00CB516F"/>
    <w:rsid w:val="00CB5625"/>
    <w:rsid w:val="00CB5A18"/>
    <w:rsid w:val="00CB7C8A"/>
    <w:rsid w:val="00CC00B9"/>
    <w:rsid w:val="00CC361C"/>
    <w:rsid w:val="00CC65CF"/>
    <w:rsid w:val="00CC670B"/>
    <w:rsid w:val="00CC7697"/>
    <w:rsid w:val="00CD0695"/>
    <w:rsid w:val="00CD6C9F"/>
    <w:rsid w:val="00CE160F"/>
    <w:rsid w:val="00CE21D4"/>
    <w:rsid w:val="00CE2AEB"/>
    <w:rsid w:val="00CE4A10"/>
    <w:rsid w:val="00CE717F"/>
    <w:rsid w:val="00CE7937"/>
    <w:rsid w:val="00CE7D2A"/>
    <w:rsid w:val="00CF004A"/>
    <w:rsid w:val="00CF0EFC"/>
    <w:rsid w:val="00CF186D"/>
    <w:rsid w:val="00CF39AF"/>
    <w:rsid w:val="00CF3F95"/>
    <w:rsid w:val="00CF49CF"/>
    <w:rsid w:val="00CF5340"/>
    <w:rsid w:val="00CF5F79"/>
    <w:rsid w:val="00CF6559"/>
    <w:rsid w:val="00CF66A8"/>
    <w:rsid w:val="00CF69A7"/>
    <w:rsid w:val="00D00E7F"/>
    <w:rsid w:val="00D02DB3"/>
    <w:rsid w:val="00D02FA9"/>
    <w:rsid w:val="00D03421"/>
    <w:rsid w:val="00D040BC"/>
    <w:rsid w:val="00D04351"/>
    <w:rsid w:val="00D043D9"/>
    <w:rsid w:val="00D064BD"/>
    <w:rsid w:val="00D0798E"/>
    <w:rsid w:val="00D11861"/>
    <w:rsid w:val="00D120F8"/>
    <w:rsid w:val="00D15945"/>
    <w:rsid w:val="00D17DA3"/>
    <w:rsid w:val="00D228EB"/>
    <w:rsid w:val="00D24075"/>
    <w:rsid w:val="00D2559B"/>
    <w:rsid w:val="00D26F03"/>
    <w:rsid w:val="00D307FA"/>
    <w:rsid w:val="00D315C1"/>
    <w:rsid w:val="00D319C6"/>
    <w:rsid w:val="00D31A1D"/>
    <w:rsid w:val="00D338CA"/>
    <w:rsid w:val="00D34089"/>
    <w:rsid w:val="00D3554A"/>
    <w:rsid w:val="00D35799"/>
    <w:rsid w:val="00D35846"/>
    <w:rsid w:val="00D40759"/>
    <w:rsid w:val="00D43DE4"/>
    <w:rsid w:val="00D44166"/>
    <w:rsid w:val="00D44CAE"/>
    <w:rsid w:val="00D44CDB"/>
    <w:rsid w:val="00D4507E"/>
    <w:rsid w:val="00D4555A"/>
    <w:rsid w:val="00D50968"/>
    <w:rsid w:val="00D51C94"/>
    <w:rsid w:val="00D5283D"/>
    <w:rsid w:val="00D54BED"/>
    <w:rsid w:val="00D5595E"/>
    <w:rsid w:val="00D5660E"/>
    <w:rsid w:val="00D570BD"/>
    <w:rsid w:val="00D57856"/>
    <w:rsid w:val="00D61F3F"/>
    <w:rsid w:val="00D624AA"/>
    <w:rsid w:val="00D632F1"/>
    <w:rsid w:val="00D64695"/>
    <w:rsid w:val="00D65A76"/>
    <w:rsid w:val="00D66921"/>
    <w:rsid w:val="00D70436"/>
    <w:rsid w:val="00D70923"/>
    <w:rsid w:val="00D74C6F"/>
    <w:rsid w:val="00D7558D"/>
    <w:rsid w:val="00D820CC"/>
    <w:rsid w:val="00D82B53"/>
    <w:rsid w:val="00D82FDE"/>
    <w:rsid w:val="00D85209"/>
    <w:rsid w:val="00D85450"/>
    <w:rsid w:val="00D874EE"/>
    <w:rsid w:val="00D87F44"/>
    <w:rsid w:val="00D91C02"/>
    <w:rsid w:val="00D91EDF"/>
    <w:rsid w:val="00D925A1"/>
    <w:rsid w:val="00D9334A"/>
    <w:rsid w:val="00D936F3"/>
    <w:rsid w:val="00D94242"/>
    <w:rsid w:val="00D94402"/>
    <w:rsid w:val="00D96327"/>
    <w:rsid w:val="00D96914"/>
    <w:rsid w:val="00D96B0F"/>
    <w:rsid w:val="00DA4844"/>
    <w:rsid w:val="00DA4D94"/>
    <w:rsid w:val="00DA55DD"/>
    <w:rsid w:val="00DA5A84"/>
    <w:rsid w:val="00DA633B"/>
    <w:rsid w:val="00DB183C"/>
    <w:rsid w:val="00DB225D"/>
    <w:rsid w:val="00DB2D36"/>
    <w:rsid w:val="00DB345B"/>
    <w:rsid w:val="00DB384C"/>
    <w:rsid w:val="00DB57CC"/>
    <w:rsid w:val="00DB5B84"/>
    <w:rsid w:val="00DB6B15"/>
    <w:rsid w:val="00DC0E6B"/>
    <w:rsid w:val="00DC0F0D"/>
    <w:rsid w:val="00DC13C7"/>
    <w:rsid w:val="00DC1A1C"/>
    <w:rsid w:val="00DC3570"/>
    <w:rsid w:val="00DC4605"/>
    <w:rsid w:val="00DC5619"/>
    <w:rsid w:val="00DC5C40"/>
    <w:rsid w:val="00DC5CF2"/>
    <w:rsid w:val="00DC6044"/>
    <w:rsid w:val="00DC78BC"/>
    <w:rsid w:val="00DC7CE4"/>
    <w:rsid w:val="00DD30E1"/>
    <w:rsid w:val="00DD53B8"/>
    <w:rsid w:val="00DD53D1"/>
    <w:rsid w:val="00DD57DB"/>
    <w:rsid w:val="00DD5940"/>
    <w:rsid w:val="00DE07DE"/>
    <w:rsid w:val="00DE117E"/>
    <w:rsid w:val="00DE16F0"/>
    <w:rsid w:val="00DE48C6"/>
    <w:rsid w:val="00DE59D9"/>
    <w:rsid w:val="00DE59FE"/>
    <w:rsid w:val="00DE5CE6"/>
    <w:rsid w:val="00DE5ED3"/>
    <w:rsid w:val="00DF0404"/>
    <w:rsid w:val="00DF1556"/>
    <w:rsid w:val="00DF23A5"/>
    <w:rsid w:val="00DF3AB1"/>
    <w:rsid w:val="00DF401F"/>
    <w:rsid w:val="00DF5F40"/>
    <w:rsid w:val="00E00042"/>
    <w:rsid w:val="00E00273"/>
    <w:rsid w:val="00E03730"/>
    <w:rsid w:val="00E05518"/>
    <w:rsid w:val="00E06356"/>
    <w:rsid w:val="00E0663C"/>
    <w:rsid w:val="00E10B15"/>
    <w:rsid w:val="00E14B0F"/>
    <w:rsid w:val="00E1567E"/>
    <w:rsid w:val="00E15C40"/>
    <w:rsid w:val="00E15EEB"/>
    <w:rsid w:val="00E16487"/>
    <w:rsid w:val="00E168E7"/>
    <w:rsid w:val="00E239D3"/>
    <w:rsid w:val="00E242CA"/>
    <w:rsid w:val="00E243F8"/>
    <w:rsid w:val="00E2589D"/>
    <w:rsid w:val="00E26C18"/>
    <w:rsid w:val="00E26FD9"/>
    <w:rsid w:val="00E30FDD"/>
    <w:rsid w:val="00E31649"/>
    <w:rsid w:val="00E32302"/>
    <w:rsid w:val="00E328D2"/>
    <w:rsid w:val="00E341E4"/>
    <w:rsid w:val="00E345D7"/>
    <w:rsid w:val="00E35177"/>
    <w:rsid w:val="00E37383"/>
    <w:rsid w:val="00E4010F"/>
    <w:rsid w:val="00E406DC"/>
    <w:rsid w:val="00E43BC1"/>
    <w:rsid w:val="00E4610B"/>
    <w:rsid w:val="00E47EBD"/>
    <w:rsid w:val="00E515F6"/>
    <w:rsid w:val="00E51731"/>
    <w:rsid w:val="00E51A84"/>
    <w:rsid w:val="00E52949"/>
    <w:rsid w:val="00E53B78"/>
    <w:rsid w:val="00E5614F"/>
    <w:rsid w:val="00E56DD2"/>
    <w:rsid w:val="00E57889"/>
    <w:rsid w:val="00E60DD6"/>
    <w:rsid w:val="00E6148F"/>
    <w:rsid w:val="00E61531"/>
    <w:rsid w:val="00E617C9"/>
    <w:rsid w:val="00E61FA9"/>
    <w:rsid w:val="00E622B5"/>
    <w:rsid w:val="00E623A8"/>
    <w:rsid w:val="00E63541"/>
    <w:rsid w:val="00E6400F"/>
    <w:rsid w:val="00E6467D"/>
    <w:rsid w:val="00E65685"/>
    <w:rsid w:val="00E724AF"/>
    <w:rsid w:val="00E729A8"/>
    <w:rsid w:val="00E73593"/>
    <w:rsid w:val="00E77249"/>
    <w:rsid w:val="00E77D73"/>
    <w:rsid w:val="00E80E30"/>
    <w:rsid w:val="00E828C4"/>
    <w:rsid w:val="00E83B51"/>
    <w:rsid w:val="00E84C14"/>
    <w:rsid w:val="00E87DC0"/>
    <w:rsid w:val="00E9136C"/>
    <w:rsid w:val="00E9195C"/>
    <w:rsid w:val="00E9444D"/>
    <w:rsid w:val="00E94E1F"/>
    <w:rsid w:val="00E955B4"/>
    <w:rsid w:val="00E959CE"/>
    <w:rsid w:val="00E95E2C"/>
    <w:rsid w:val="00E96DF0"/>
    <w:rsid w:val="00EA0A34"/>
    <w:rsid w:val="00EA1710"/>
    <w:rsid w:val="00EA5BFA"/>
    <w:rsid w:val="00EA6471"/>
    <w:rsid w:val="00EA680C"/>
    <w:rsid w:val="00EA6B16"/>
    <w:rsid w:val="00EB05EB"/>
    <w:rsid w:val="00EB27DE"/>
    <w:rsid w:val="00EB3E8C"/>
    <w:rsid w:val="00EB4795"/>
    <w:rsid w:val="00EB54EB"/>
    <w:rsid w:val="00EB5573"/>
    <w:rsid w:val="00EB5FB0"/>
    <w:rsid w:val="00EB6151"/>
    <w:rsid w:val="00EC11E9"/>
    <w:rsid w:val="00EC254F"/>
    <w:rsid w:val="00EC25B2"/>
    <w:rsid w:val="00EC42E8"/>
    <w:rsid w:val="00EC43F8"/>
    <w:rsid w:val="00EC4EB3"/>
    <w:rsid w:val="00EC5119"/>
    <w:rsid w:val="00EC6A14"/>
    <w:rsid w:val="00EC6FEF"/>
    <w:rsid w:val="00EC7C60"/>
    <w:rsid w:val="00ED1417"/>
    <w:rsid w:val="00ED2417"/>
    <w:rsid w:val="00ED38ED"/>
    <w:rsid w:val="00ED45C0"/>
    <w:rsid w:val="00ED5E69"/>
    <w:rsid w:val="00ED5E86"/>
    <w:rsid w:val="00ED6263"/>
    <w:rsid w:val="00EE0A83"/>
    <w:rsid w:val="00EE467D"/>
    <w:rsid w:val="00EE748A"/>
    <w:rsid w:val="00EE7F79"/>
    <w:rsid w:val="00EF47D0"/>
    <w:rsid w:val="00EF4EDA"/>
    <w:rsid w:val="00EF7AC0"/>
    <w:rsid w:val="00F01D28"/>
    <w:rsid w:val="00F04F17"/>
    <w:rsid w:val="00F05021"/>
    <w:rsid w:val="00F06C5A"/>
    <w:rsid w:val="00F077BB"/>
    <w:rsid w:val="00F0790E"/>
    <w:rsid w:val="00F112C7"/>
    <w:rsid w:val="00F125E3"/>
    <w:rsid w:val="00F12635"/>
    <w:rsid w:val="00F12857"/>
    <w:rsid w:val="00F1286A"/>
    <w:rsid w:val="00F128A4"/>
    <w:rsid w:val="00F13334"/>
    <w:rsid w:val="00F13795"/>
    <w:rsid w:val="00F13823"/>
    <w:rsid w:val="00F2402E"/>
    <w:rsid w:val="00F251F3"/>
    <w:rsid w:val="00F259D7"/>
    <w:rsid w:val="00F32C13"/>
    <w:rsid w:val="00F32EC7"/>
    <w:rsid w:val="00F34313"/>
    <w:rsid w:val="00F350C3"/>
    <w:rsid w:val="00F35566"/>
    <w:rsid w:val="00F36C48"/>
    <w:rsid w:val="00F4412F"/>
    <w:rsid w:val="00F446B4"/>
    <w:rsid w:val="00F44876"/>
    <w:rsid w:val="00F44C3D"/>
    <w:rsid w:val="00F44D18"/>
    <w:rsid w:val="00F460E4"/>
    <w:rsid w:val="00F46FC6"/>
    <w:rsid w:val="00F478E0"/>
    <w:rsid w:val="00F47C49"/>
    <w:rsid w:val="00F53AEB"/>
    <w:rsid w:val="00F555A3"/>
    <w:rsid w:val="00F55D62"/>
    <w:rsid w:val="00F60DE8"/>
    <w:rsid w:val="00F61A84"/>
    <w:rsid w:val="00F6219B"/>
    <w:rsid w:val="00F636EE"/>
    <w:rsid w:val="00F71553"/>
    <w:rsid w:val="00F7231C"/>
    <w:rsid w:val="00F73DC5"/>
    <w:rsid w:val="00F74C4F"/>
    <w:rsid w:val="00F75A0B"/>
    <w:rsid w:val="00F770E9"/>
    <w:rsid w:val="00F81552"/>
    <w:rsid w:val="00F83412"/>
    <w:rsid w:val="00F83A96"/>
    <w:rsid w:val="00F84532"/>
    <w:rsid w:val="00F85E1A"/>
    <w:rsid w:val="00F86C19"/>
    <w:rsid w:val="00F86C68"/>
    <w:rsid w:val="00F87628"/>
    <w:rsid w:val="00F9100C"/>
    <w:rsid w:val="00F9335E"/>
    <w:rsid w:val="00F94262"/>
    <w:rsid w:val="00F94DAB"/>
    <w:rsid w:val="00FA09CE"/>
    <w:rsid w:val="00FA1127"/>
    <w:rsid w:val="00FA112D"/>
    <w:rsid w:val="00FA1BFD"/>
    <w:rsid w:val="00FA2EFC"/>
    <w:rsid w:val="00FA3662"/>
    <w:rsid w:val="00FA39A3"/>
    <w:rsid w:val="00FA3CCD"/>
    <w:rsid w:val="00FA40A3"/>
    <w:rsid w:val="00FA48E3"/>
    <w:rsid w:val="00FA4F3F"/>
    <w:rsid w:val="00FA5185"/>
    <w:rsid w:val="00FB072D"/>
    <w:rsid w:val="00FB12C9"/>
    <w:rsid w:val="00FB5874"/>
    <w:rsid w:val="00FB62CE"/>
    <w:rsid w:val="00FB6839"/>
    <w:rsid w:val="00FB708D"/>
    <w:rsid w:val="00FB7341"/>
    <w:rsid w:val="00FB79B5"/>
    <w:rsid w:val="00FC153F"/>
    <w:rsid w:val="00FC2598"/>
    <w:rsid w:val="00FC3B91"/>
    <w:rsid w:val="00FC4EB3"/>
    <w:rsid w:val="00FD0F0B"/>
    <w:rsid w:val="00FD13FF"/>
    <w:rsid w:val="00FD33F1"/>
    <w:rsid w:val="00FD5283"/>
    <w:rsid w:val="00FD6947"/>
    <w:rsid w:val="00FD74EA"/>
    <w:rsid w:val="00FE1D39"/>
    <w:rsid w:val="00FE23A8"/>
    <w:rsid w:val="00FE269D"/>
    <w:rsid w:val="00FE392A"/>
    <w:rsid w:val="00FE5012"/>
    <w:rsid w:val="00FE5844"/>
    <w:rsid w:val="00FE76DE"/>
    <w:rsid w:val="00FE792B"/>
    <w:rsid w:val="00FF2ECB"/>
    <w:rsid w:val="00FF2F18"/>
    <w:rsid w:val="00FF392F"/>
    <w:rsid w:val="00FF4BBD"/>
    <w:rsid w:val="00FF64B7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032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4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1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1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54B1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54B1E"/>
  </w:style>
  <w:style w:type="paragraph" w:styleId="a4">
    <w:name w:val="Balloon Text"/>
    <w:basedOn w:val="a"/>
    <w:link w:val="Char0"/>
    <w:uiPriority w:val="99"/>
    <w:semiHidden/>
    <w:unhideWhenUsed/>
    <w:rsid w:val="00154B1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54B1E"/>
    <w:rPr>
      <w:sz w:val="18"/>
      <w:szCs w:val="18"/>
    </w:rPr>
  </w:style>
  <w:style w:type="table" w:styleId="a5">
    <w:name w:val="Table Grid"/>
    <w:basedOn w:val="a1"/>
    <w:uiPriority w:val="59"/>
    <w:rsid w:val="00154B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914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91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9149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9149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F1379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FA2EF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B57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B5706C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B57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B5706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C6223C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33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33B1E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Char3"/>
    <w:uiPriority w:val="99"/>
    <w:semiHidden/>
    <w:unhideWhenUsed/>
    <w:rsid w:val="002D78B1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b"/>
    <w:uiPriority w:val="99"/>
    <w:semiHidden/>
    <w:rsid w:val="002D78B1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22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812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F1B17-4BA0-4DA4-9DA9-D65318C8F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6577</TotalTime>
  <Pages>7</Pages>
  <Words>579</Words>
  <Characters>3305</Characters>
  <Application>Microsoft Office Word</Application>
  <DocSecurity>0</DocSecurity>
  <Lines>27</Lines>
  <Paragraphs>7</Paragraphs>
  <ScaleCrop>false</ScaleCrop>
  <Company>china</Company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王颂</cp:lastModifiedBy>
  <cp:revision>1495</cp:revision>
  <cp:lastPrinted>2017-03-13T07:01:00Z</cp:lastPrinted>
  <dcterms:created xsi:type="dcterms:W3CDTF">2017-05-23T05:02:00Z</dcterms:created>
  <dcterms:modified xsi:type="dcterms:W3CDTF">2017-07-14T09:09:00Z</dcterms:modified>
</cp:coreProperties>
</file>